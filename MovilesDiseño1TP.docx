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A5" w:rsidRPr="003323A6" w:rsidRDefault="00197EA5" w:rsidP="003323A6">
      <w:pPr>
        <w:spacing w:line="276" w:lineRule="auto"/>
        <w:rPr>
          <w:lang w:val="es-CR"/>
        </w:rPr>
      </w:pPr>
    </w:p>
    <w:p w:rsidR="00197EA5" w:rsidRPr="003323A6" w:rsidRDefault="00197EA5" w:rsidP="003323A6">
      <w:pPr>
        <w:spacing w:line="276" w:lineRule="auto"/>
        <w:rPr>
          <w:lang w:val="es-CR"/>
        </w:rPr>
      </w:pPr>
    </w:p>
    <w:p w:rsidR="00197EA5" w:rsidRPr="003323A6" w:rsidRDefault="00197EA5" w:rsidP="003323A6">
      <w:pPr>
        <w:pStyle w:val="TitleCover"/>
        <w:spacing w:after="240" w:line="276" w:lineRule="auto"/>
        <w:jc w:val="right"/>
        <w:rPr>
          <w:rFonts w:asciiTheme="minorHAnsi" w:hAnsiTheme="minorHAnsi"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spacing w:line="276" w:lineRule="auto"/>
        <w:rPr>
          <w:rFonts w:cs="Arial"/>
          <w:sz w:val="24"/>
          <w:szCs w:val="24"/>
          <w:lang w:val="es-CR"/>
        </w:rPr>
      </w:pPr>
    </w:p>
    <w:p w:rsidR="00197EA5" w:rsidRPr="003323A6" w:rsidRDefault="00197EA5" w:rsidP="003323A6">
      <w:pPr>
        <w:pStyle w:val="Puesto"/>
        <w:spacing w:line="276" w:lineRule="auto"/>
        <w:jc w:val="right"/>
        <w:rPr>
          <w:rFonts w:asciiTheme="minorHAnsi" w:hAnsiTheme="minorHAnsi" w:cs="Arial"/>
          <w:i/>
          <w:color w:val="0000FF"/>
          <w:sz w:val="28"/>
          <w:lang w:val="es-CR"/>
        </w:rPr>
      </w:pPr>
      <w:r w:rsidRPr="003323A6">
        <w:rPr>
          <w:rFonts w:asciiTheme="minorHAnsi" w:hAnsiTheme="minorHAnsi" w:cs="Arial"/>
          <w:i/>
          <w:color w:val="0000FF"/>
          <w:sz w:val="28"/>
          <w:lang w:val="es-CR"/>
        </w:rPr>
        <w:t>INSTITUTO TECNOLÓGICO DE COSTA RICA</w:t>
      </w:r>
    </w:p>
    <w:p w:rsidR="00197EA5" w:rsidRPr="003323A6" w:rsidRDefault="00197EA5" w:rsidP="003323A6">
      <w:pPr>
        <w:pStyle w:val="Puest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Desarrollo de aplicaciones para dispositivos móviles</w:t>
      </w:r>
    </w:p>
    <w:p w:rsidR="00197EA5" w:rsidRPr="003323A6" w:rsidRDefault="00197EA5" w:rsidP="003323A6">
      <w:pPr>
        <w:pStyle w:val="Puesto"/>
        <w:spacing w:line="276" w:lineRule="auto"/>
        <w:jc w:val="right"/>
        <w:rPr>
          <w:rFonts w:asciiTheme="minorHAnsi" w:hAnsiTheme="minorHAnsi" w:cs="Arial"/>
          <w:i/>
          <w:color w:val="0000FF"/>
          <w:sz w:val="24"/>
          <w:lang w:val="es-CR"/>
        </w:rPr>
      </w:pPr>
      <w:r w:rsidRPr="003323A6">
        <w:rPr>
          <w:rFonts w:asciiTheme="minorHAnsi" w:hAnsiTheme="minorHAnsi" w:cs="Arial"/>
          <w:i/>
          <w:color w:val="0000FF"/>
          <w:sz w:val="24"/>
          <w:lang w:val="es-CR"/>
        </w:rPr>
        <w:t>Primer tarea programada</w:t>
      </w: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spacing w:line="276" w:lineRule="auto"/>
        <w:jc w:val="right"/>
        <w:rPr>
          <w:rFonts w:asciiTheme="minorHAnsi" w:hAnsiTheme="minorHAnsi" w:cs="Arial"/>
          <w:i/>
          <w:color w:val="0000FF"/>
          <w:sz w:val="24"/>
          <w:lang w:val="es-CR"/>
        </w:rPr>
      </w:pPr>
    </w:p>
    <w:p w:rsidR="00197EA5" w:rsidRPr="003323A6" w:rsidRDefault="00197EA5" w:rsidP="003323A6">
      <w:pPr>
        <w:pStyle w:val="Puesto"/>
        <w:pBdr>
          <w:bottom w:val="single" w:sz="4" w:space="1" w:color="auto"/>
        </w:pBdr>
        <w:spacing w:line="276" w:lineRule="auto"/>
        <w:jc w:val="right"/>
        <w:rPr>
          <w:rFonts w:asciiTheme="minorHAnsi" w:hAnsiTheme="minorHAnsi" w:cs="Arial"/>
          <w:sz w:val="24"/>
          <w:lang w:val="es-CR"/>
        </w:rPr>
      </w:pPr>
      <w:r w:rsidRPr="003323A6">
        <w:rPr>
          <w:rFonts w:asciiTheme="minorHAnsi" w:hAnsiTheme="minorHAnsi" w:cs="Arial"/>
          <w:sz w:val="24"/>
          <w:lang w:val="es-CR"/>
        </w:rPr>
        <w:t>DISEÑO DE APLICACIÓN</w:t>
      </w:r>
    </w:p>
    <w:p w:rsidR="00197EA5" w:rsidRPr="003323A6" w:rsidRDefault="00197EA5" w:rsidP="003323A6">
      <w:pPr>
        <w:spacing w:line="276" w:lineRule="auto"/>
        <w:jc w:val="right"/>
        <w:rPr>
          <w:rFonts w:cs="Arial"/>
          <w:i/>
          <w:sz w:val="24"/>
          <w:szCs w:val="24"/>
          <w:lang w:val="es-CR"/>
        </w:rPr>
      </w:pP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sz w:val="24"/>
          <w:szCs w:val="24"/>
          <w:lang w:val="es-CR"/>
        </w:rPr>
        <w:tab/>
      </w:r>
      <w:r w:rsidRPr="003323A6">
        <w:rPr>
          <w:rFonts w:cs="Arial"/>
          <w:i/>
          <w:sz w:val="24"/>
          <w:szCs w:val="24"/>
          <w:lang w:val="es-CR"/>
        </w:rPr>
        <w:t>Alejandra Bolaños Murillo</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Luis Carrillo Chacón</w:t>
      </w:r>
    </w:p>
    <w:p w:rsidR="00197EA5" w:rsidRPr="003323A6" w:rsidRDefault="00197EA5" w:rsidP="003323A6">
      <w:pPr>
        <w:spacing w:line="276" w:lineRule="auto"/>
        <w:jc w:val="right"/>
        <w:rPr>
          <w:rFonts w:cs="Arial"/>
          <w:i/>
          <w:sz w:val="24"/>
          <w:szCs w:val="24"/>
          <w:lang w:val="es-CR"/>
        </w:rPr>
      </w:pP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r>
      <w:r w:rsidRPr="003323A6">
        <w:rPr>
          <w:rFonts w:cs="Arial"/>
          <w:i/>
          <w:sz w:val="24"/>
          <w:szCs w:val="24"/>
          <w:lang w:val="es-CR"/>
        </w:rPr>
        <w:tab/>
        <w:t>Marzo, 2014</w:t>
      </w:r>
    </w:p>
    <w:p w:rsidR="00197EA5" w:rsidRPr="003323A6" w:rsidRDefault="00197EA5" w:rsidP="003323A6">
      <w:pPr>
        <w:pStyle w:val="Ttulo1"/>
        <w:spacing w:line="276" w:lineRule="auto"/>
        <w:rPr>
          <w:rStyle w:val="Ttulo2Car"/>
          <w:rFonts w:asciiTheme="minorHAnsi" w:hAnsiTheme="minorHAnsi" w:cs="Arial"/>
          <w:sz w:val="24"/>
          <w:szCs w:val="24"/>
          <w:lang w:val="es-CR"/>
        </w:rPr>
      </w:pPr>
    </w:p>
    <w:p w:rsidR="00197EA5" w:rsidRDefault="00197EA5" w:rsidP="003323A6">
      <w:pPr>
        <w:spacing w:line="276" w:lineRule="auto"/>
        <w:rPr>
          <w:rFonts w:cs="Arial"/>
          <w:lang w:val="es-CR"/>
        </w:rPr>
      </w:pPr>
    </w:p>
    <w:p w:rsidR="00FB4269" w:rsidRDefault="00FB4269" w:rsidP="003323A6">
      <w:pPr>
        <w:spacing w:line="276" w:lineRule="auto"/>
        <w:rPr>
          <w:rFonts w:cs="Arial"/>
          <w:lang w:val="es-CR"/>
        </w:rPr>
      </w:pPr>
    </w:p>
    <w:p w:rsidR="00FB4269" w:rsidRDefault="00FB4269" w:rsidP="00FB4269">
      <w:pPr>
        <w:pStyle w:val="TtulodeTDC"/>
        <w:rPr>
          <w:rFonts w:cs="Arial"/>
          <w:lang w:val="es-CR"/>
        </w:rPr>
      </w:pPr>
    </w:p>
    <w:sdt>
      <w:sdtPr>
        <w:rPr>
          <w:sz w:val="26"/>
          <w:szCs w:val="26"/>
        </w:rPr>
        <w:id w:val="7971161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4269" w:rsidRPr="00FB4269" w:rsidRDefault="00FB4269" w:rsidP="00FB4269">
          <w:pPr>
            <w:pStyle w:val="TtulodeTDC"/>
            <w:rPr>
              <w:rFonts w:cs="Arial"/>
              <w:lang w:val="es-CR"/>
            </w:rPr>
          </w:pPr>
          <w:r>
            <w:t>Contenido</w:t>
          </w:r>
        </w:p>
        <w:p w:rsidR="00FB4269" w:rsidRDefault="00FB4269">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383372109" w:history="1">
            <w:r w:rsidRPr="00AD29DC">
              <w:rPr>
                <w:rStyle w:val="Hipervnculo"/>
                <w:noProof/>
                <w:lang w:val="es-CR"/>
              </w:rPr>
              <w:t>Resumen ejecutivo</w:t>
            </w:r>
            <w:r>
              <w:rPr>
                <w:noProof/>
                <w:webHidden/>
              </w:rPr>
              <w:tab/>
            </w:r>
            <w:r>
              <w:rPr>
                <w:noProof/>
                <w:webHidden/>
              </w:rPr>
              <w:fldChar w:fldCharType="begin"/>
            </w:r>
            <w:r>
              <w:rPr>
                <w:noProof/>
                <w:webHidden/>
              </w:rPr>
              <w:instrText xml:space="preserve"> PAGEREF _Toc383372109 \h </w:instrText>
            </w:r>
            <w:r>
              <w:rPr>
                <w:noProof/>
                <w:webHidden/>
              </w:rPr>
            </w:r>
            <w:r>
              <w:rPr>
                <w:noProof/>
                <w:webHidden/>
              </w:rPr>
              <w:fldChar w:fldCharType="separate"/>
            </w:r>
            <w:r w:rsidR="009D533B">
              <w:rPr>
                <w:noProof/>
                <w:webHidden/>
              </w:rPr>
              <w:t>3</w:t>
            </w:r>
            <w:r>
              <w:rPr>
                <w:noProof/>
                <w:webHidden/>
              </w:rPr>
              <w:fldChar w:fldCharType="end"/>
            </w:r>
          </w:hyperlink>
        </w:p>
        <w:p w:rsidR="00FB4269" w:rsidRDefault="00B32A50">
          <w:pPr>
            <w:pStyle w:val="TDC1"/>
            <w:tabs>
              <w:tab w:val="right" w:leader="dot" w:pos="9350"/>
            </w:tabs>
            <w:rPr>
              <w:rFonts w:eastAsiaTheme="minorEastAsia"/>
              <w:noProof/>
            </w:rPr>
          </w:pPr>
          <w:hyperlink w:anchor="_Toc383372110" w:history="1">
            <w:r w:rsidR="00FB4269" w:rsidRPr="00AD29DC">
              <w:rPr>
                <w:rStyle w:val="Hipervnculo"/>
                <w:noProof/>
                <w:lang w:val="es-CR"/>
              </w:rPr>
              <w:t>Propósito</w:t>
            </w:r>
            <w:r w:rsidR="00FB4269">
              <w:rPr>
                <w:noProof/>
                <w:webHidden/>
              </w:rPr>
              <w:tab/>
            </w:r>
            <w:r w:rsidR="00FB4269">
              <w:rPr>
                <w:noProof/>
                <w:webHidden/>
              </w:rPr>
              <w:fldChar w:fldCharType="begin"/>
            </w:r>
            <w:r w:rsidR="00FB4269">
              <w:rPr>
                <w:noProof/>
                <w:webHidden/>
              </w:rPr>
              <w:instrText xml:space="preserve"> PAGEREF _Toc383372110 \h </w:instrText>
            </w:r>
            <w:r w:rsidR="00FB4269">
              <w:rPr>
                <w:noProof/>
                <w:webHidden/>
              </w:rPr>
            </w:r>
            <w:r w:rsidR="00FB4269">
              <w:rPr>
                <w:noProof/>
                <w:webHidden/>
              </w:rPr>
              <w:fldChar w:fldCharType="separate"/>
            </w:r>
            <w:r w:rsidR="009D533B">
              <w:rPr>
                <w:noProof/>
                <w:webHidden/>
              </w:rPr>
              <w:t>3</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1" w:history="1">
            <w:r w:rsidR="00FB4269" w:rsidRPr="00AD29DC">
              <w:rPr>
                <w:rStyle w:val="Hipervnculo"/>
                <w:noProof/>
                <w:lang w:val="es-CR"/>
              </w:rPr>
              <w:t>Descripción de la aplicación</w:t>
            </w:r>
            <w:r w:rsidR="00FB4269">
              <w:rPr>
                <w:noProof/>
                <w:webHidden/>
              </w:rPr>
              <w:tab/>
            </w:r>
            <w:r w:rsidR="00FB4269">
              <w:rPr>
                <w:noProof/>
                <w:webHidden/>
              </w:rPr>
              <w:fldChar w:fldCharType="begin"/>
            </w:r>
            <w:r w:rsidR="00FB4269">
              <w:rPr>
                <w:noProof/>
                <w:webHidden/>
              </w:rPr>
              <w:instrText xml:space="preserve"> PAGEREF _Toc383372111 \h </w:instrText>
            </w:r>
            <w:r w:rsidR="00FB4269">
              <w:rPr>
                <w:noProof/>
                <w:webHidden/>
              </w:rPr>
            </w:r>
            <w:r w:rsidR="00FB4269">
              <w:rPr>
                <w:noProof/>
                <w:webHidden/>
              </w:rPr>
              <w:fldChar w:fldCharType="separate"/>
            </w:r>
            <w:r w:rsidR="009D533B">
              <w:rPr>
                <w:noProof/>
                <w:webHidden/>
              </w:rPr>
              <w:t>3</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2" w:history="1">
            <w:r w:rsidR="00FB4269" w:rsidRPr="00AD29DC">
              <w:rPr>
                <w:rStyle w:val="Hipervnculo"/>
                <w:rFonts w:eastAsia="Times New Roman"/>
                <w:noProof/>
                <w:lang w:val="es-CR"/>
              </w:rPr>
              <w:t>Requerimientos Generales</w:t>
            </w:r>
            <w:r w:rsidR="00FB4269">
              <w:rPr>
                <w:noProof/>
                <w:webHidden/>
              </w:rPr>
              <w:tab/>
            </w:r>
            <w:r w:rsidR="00FB4269">
              <w:rPr>
                <w:noProof/>
                <w:webHidden/>
              </w:rPr>
              <w:fldChar w:fldCharType="begin"/>
            </w:r>
            <w:r w:rsidR="00FB4269">
              <w:rPr>
                <w:noProof/>
                <w:webHidden/>
              </w:rPr>
              <w:instrText xml:space="preserve"> PAGEREF _Toc383372112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B32A50">
          <w:pPr>
            <w:pStyle w:val="TDC1"/>
            <w:tabs>
              <w:tab w:val="right" w:leader="dot" w:pos="9350"/>
            </w:tabs>
            <w:rPr>
              <w:rFonts w:eastAsiaTheme="minorEastAsia"/>
              <w:noProof/>
            </w:rPr>
          </w:pPr>
          <w:hyperlink w:anchor="_Toc383372113" w:history="1">
            <w:r w:rsidR="00FB4269" w:rsidRPr="00AD29DC">
              <w:rPr>
                <w:rStyle w:val="Hipervnculo"/>
                <w:noProof/>
                <w:lang w:val="es-CR"/>
              </w:rPr>
              <w:t>Funcionalidades</w:t>
            </w:r>
            <w:r w:rsidR="00FB4269">
              <w:rPr>
                <w:noProof/>
                <w:webHidden/>
              </w:rPr>
              <w:tab/>
            </w:r>
            <w:r w:rsidR="00FB4269">
              <w:rPr>
                <w:noProof/>
                <w:webHidden/>
              </w:rPr>
              <w:fldChar w:fldCharType="begin"/>
            </w:r>
            <w:r w:rsidR="00FB4269">
              <w:rPr>
                <w:noProof/>
                <w:webHidden/>
              </w:rPr>
              <w:instrText xml:space="preserve"> PAGEREF _Toc383372113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4" w:history="1">
            <w:r w:rsidR="00FB4269">
              <w:rPr>
                <w:rStyle w:val="Hipervnculo"/>
                <w:rFonts w:eastAsia="Times New Roman"/>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_Toc383372114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5" w:history="1">
            <w:r w:rsidR="00FB4269">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_Toc383372115 \h </w:instrText>
            </w:r>
            <w:r w:rsidR="00FB4269">
              <w:rPr>
                <w:noProof/>
                <w:webHidden/>
              </w:rPr>
            </w:r>
            <w:r w:rsidR="00FB4269">
              <w:rPr>
                <w:noProof/>
                <w:webHidden/>
              </w:rPr>
              <w:fldChar w:fldCharType="separate"/>
            </w:r>
            <w:r w:rsidR="009D533B">
              <w:rPr>
                <w:noProof/>
                <w:webHidden/>
              </w:rPr>
              <w:t>4</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6" w:history="1">
            <w:r w:rsidR="00FB4269">
              <w:rPr>
                <w:rStyle w:val="Hipervnculo"/>
                <w:rFonts w:eastAsia="Times New Roman"/>
                <w:noProof/>
                <w:lang w:val="es-CR"/>
              </w:rPr>
              <w:t>Aplicación Web Administrador</w:t>
            </w:r>
            <w:r w:rsidR="00FB4269">
              <w:rPr>
                <w:noProof/>
                <w:webHidden/>
              </w:rPr>
              <w:tab/>
            </w:r>
            <w:r w:rsidR="00FB4269">
              <w:rPr>
                <w:noProof/>
                <w:webHidden/>
              </w:rPr>
              <w:fldChar w:fldCharType="begin"/>
            </w:r>
            <w:r w:rsidR="00FB4269">
              <w:rPr>
                <w:noProof/>
                <w:webHidden/>
              </w:rPr>
              <w:instrText xml:space="preserve"> PAGEREF _Toc383372116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B32A50">
          <w:pPr>
            <w:pStyle w:val="TDC1"/>
            <w:tabs>
              <w:tab w:val="right" w:leader="dot" w:pos="9350"/>
            </w:tabs>
            <w:rPr>
              <w:rFonts w:eastAsiaTheme="minorEastAsia"/>
              <w:noProof/>
            </w:rPr>
          </w:pPr>
          <w:hyperlink w:anchor="_Toc383372117" w:history="1">
            <w:r w:rsidR="00FB4269" w:rsidRPr="00AD29DC">
              <w:rPr>
                <w:rStyle w:val="Hipervnculo"/>
                <w:rFonts w:eastAsia="Times New Roman"/>
                <w:noProof/>
                <w:lang w:val="es-CR"/>
              </w:rPr>
              <w:t>Descripción de diseño de alto nivel</w:t>
            </w:r>
            <w:r w:rsidR="00FB4269">
              <w:rPr>
                <w:noProof/>
                <w:webHidden/>
              </w:rPr>
              <w:tab/>
            </w:r>
            <w:r w:rsidR="00FB4269">
              <w:rPr>
                <w:noProof/>
                <w:webHidden/>
              </w:rPr>
              <w:fldChar w:fldCharType="begin"/>
            </w:r>
            <w:r w:rsidR="00FB4269">
              <w:rPr>
                <w:noProof/>
                <w:webHidden/>
              </w:rPr>
              <w:instrText xml:space="preserve"> PAGEREF _Toc383372117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8" w:history="1">
            <w:r w:rsidR="00FB4269" w:rsidRPr="00AD29DC">
              <w:rPr>
                <w:rStyle w:val="Hipervnculo"/>
                <w:rFonts w:eastAsia="Times New Roman"/>
                <w:noProof/>
                <w:lang w:val="es-CR"/>
              </w:rPr>
              <w:t>Componentes</w:t>
            </w:r>
            <w:r w:rsidR="00FB4269">
              <w:rPr>
                <w:noProof/>
                <w:webHidden/>
              </w:rPr>
              <w:tab/>
            </w:r>
            <w:r w:rsidR="00FB4269">
              <w:rPr>
                <w:noProof/>
                <w:webHidden/>
              </w:rPr>
              <w:fldChar w:fldCharType="begin"/>
            </w:r>
            <w:r w:rsidR="00FB4269">
              <w:rPr>
                <w:noProof/>
                <w:webHidden/>
              </w:rPr>
              <w:instrText xml:space="preserve"> PAGEREF _Toc383372118 \h </w:instrText>
            </w:r>
            <w:r w:rsidR="00FB4269">
              <w:rPr>
                <w:noProof/>
                <w:webHidden/>
              </w:rPr>
            </w:r>
            <w:r w:rsidR="00FB4269">
              <w:rPr>
                <w:noProof/>
                <w:webHidden/>
              </w:rPr>
              <w:fldChar w:fldCharType="separate"/>
            </w:r>
            <w:r w:rsidR="009D533B">
              <w:rPr>
                <w:noProof/>
                <w:webHidden/>
              </w:rPr>
              <w:t>5</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19" w:history="1">
            <w:r w:rsidR="00FB4269" w:rsidRPr="00AD29DC">
              <w:rPr>
                <w:rStyle w:val="Hipervnculo"/>
                <w:noProof/>
                <w:lang w:val="es-CR"/>
              </w:rPr>
              <w:t>Modelo de distribución de la información</w:t>
            </w:r>
            <w:r w:rsidR="00FB4269">
              <w:rPr>
                <w:noProof/>
                <w:webHidden/>
              </w:rPr>
              <w:tab/>
            </w:r>
            <w:r w:rsidR="00FB4269">
              <w:rPr>
                <w:noProof/>
                <w:webHidden/>
              </w:rPr>
              <w:fldChar w:fldCharType="begin"/>
            </w:r>
            <w:r w:rsidR="00FB4269">
              <w:rPr>
                <w:noProof/>
                <w:webHidden/>
              </w:rPr>
              <w:instrText xml:space="preserve"> PAGEREF _Toc383372119 \h </w:instrText>
            </w:r>
            <w:r w:rsidR="00FB4269">
              <w:rPr>
                <w:noProof/>
                <w:webHidden/>
              </w:rPr>
            </w:r>
            <w:r w:rsidR="00FB4269">
              <w:rPr>
                <w:noProof/>
                <w:webHidden/>
              </w:rPr>
              <w:fldChar w:fldCharType="separate"/>
            </w:r>
            <w:r w:rsidR="009D533B">
              <w:rPr>
                <w:noProof/>
                <w:webHidden/>
              </w:rPr>
              <w:t>7</w:t>
            </w:r>
            <w:r w:rsidR="00FB4269">
              <w:rPr>
                <w:noProof/>
                <w:webHidden/>
              </w:rPr>
              <w:fldChar w:fldCharType="end"/>
            </w:r>
          </w:hyperlink>
        </w:p>
        <w:p w:rsidR="00FB4269" w:rsidRDefault="00B32A50">
          <w:pPr>
            <w:pStyle w:val="TDC1"/>
            <w:tabs>
              <w:tab w:val="right" w:leader="dot" w:pos="9350"/>
            </w:tabs>
            <w:rPr>
              <w:rFonts w:eastAsiaTheme="minorEastAsia"/>
              <w:noProof/>
            </w:rPr>
          </w:pPr>
          <w:hyperlink w:anchor="_Toc383372120" w:history="1">
            <w:r w:rsidR="00FB4269" w:rsidRPr="00AD29DC">
              <w:rPr>
                <w:rStyle w:val="Hipervnculo"/>
                <w:noProof/>
                <w:lang w:val="es-CR"/>
              </w:rPr>
              <w:t>Descripción detallada</w:t>
            </w:r>
            <w:r w:rsidR="00FB4269">
              <w:rPr>
                <w:noProof/>
                <w:webHidden/>
              </w:rPr>
              <w:tab/>
            </w:r>
            <w:r w:rsidR="00FB4269">
              <w:rPr>
                <w:noProof/>
                <w:webHidden/>
              </w:rPr>
              <w:fldChar w:fldCharType="begin"/>
            </w:r>
            <w:r w:rsidR="00FB4269">
              <w:rPr>
                <w:noProof/>
                <w:webHidden/>
              </w:rPr>
              <w:instrText xml:space="preserve"> PAGEREF _Toc383372120 \h </w:instrText>
            </w:r>
            <w:r w:rsidR="00FB4269">
              <w:rPr>
                <w:noProof/>
                <w:webHidden/>
              </w:rPr>
            </w:r>
            <w:r w:rsidR="00FB4269">
              <w:rPr>
                <w:noProof/>
                <w:webHidden/>
              </w:rPr>
              <w:fldChar w:fldCharType="separate"/>
            </w:r>
            <w:r w:rsidR="009D533B">
              <w:rPr>
                <w:noProof/>
                <w:webHidden/>
              </w:rPr>
              <w:t>10</w:t>
            </w:r>
            <w:r w:rsidR="00FB4269">
              <w:rPr>
                <w:noProof/>
                <w:webHidden/>
              </w:rPr>
              <w:fldChar w:fldCharType="end"/>
            </w:r>
          </w:hyperlink>
        </w:p>
        <w:p w:rsidR="00FB4269" w:rsidRDefault="00B32A50">
          <w:pPr>
            <w:pStyle w:val="TDC2"/>
            <w:tabs>
              <w:tab w:val="right" w:leader="dot" w:pos="9350"/>
            </w:tabs>
            <w:rPr>
              <w:rFonts w:eastAsiaTheme="minorEastAsia"/>
              <w:noProof/>
            </w:rPr>
          </w:pPr>
          <w:hyperlink w:anchor="_Toc383372121" w:history="1">
            <w:r w:rsidR="00FB4269" w:rsidRPr="00AD29DC">
              <w:rPr>
                <w:rStyle w:val="Hipervnculo"/>
                <w:noProof/>
                <w:lang w:val="es-CR"/>
              </w:rPr>
              <w:t>Aplicación Cliente</w:t>
            </w:r>
            <w:r w:rsidR="00FB4269">
              <w:rPr>
                <w:noProof/>
                <w:webHidden/>
              </w:rPr>
              <w:tab/>
            </w:r>
            <w:r w:rsidR="00FB4269">
              <w:rPr>
                <w:noProof/>
                <w:webHidden/>
              </w:rPr>
              <w:fldChar w:fldCharType="begin"/>
            </w:r>
            <w:r w:rsidR="00FB4269">
              <w:rPr>
                <w:noProof/>
                <w:webHidden/>
              </w:rPr>
              <w:instrText xml:space="preserve"> PAGEREF _Toc383372121 \h </w:instrText>
            </w:r>
            <w:r w:rsidR="00FB4269">
              <w:rPr>
                <w:noProof/>
                <w:webHidden/>
              </w:rPr>
            </w:r>
            <w:r w:rsidR="00FB4269">
              <w:rPr>
                <w:noProof/>
                <w:webHidden/>
              </w:rPr>
              <w:fldChar w:fldCharType="separate"/>
            </w:r>
            <w:r w:rsidR="009D533B">
              <w:rPr>
                <w:noProof/>
                <w:webHidden/>
              </w:rPr>
              <w:t>10</w:t>
            </w:r>
            <w:r w:rsidR="00FB4269">
              <w:rPr>
                <w:noProof/>
                <w:webHidden/>
              </w:rPr>
              <w:fldChar w:fldCharType="end"/>
            </w:r>
          </w:hyperlink>
        </w:p>
        <w:p w:rsidR="00FB4269" w:rsidRDefault="00B32A50" w:rsidP="00FB4269">
          <w:pPr>
            <w:pStyle w:val="TDC2"/>
            <w:tabs>
              <w:tab w:val="right" w:leader="dot" w:pos="9350"/>
            </w:tabs>
            <w:rPr>
              <w:rFonts w:eastAsiaTheme="minorEastAsia"/>
              <w:noProof/>
            </w:rPr>
          </w:pPr>
          <w:hyperlink w:anchor="_Toc383372122" w:history="1">
            <w:r w:rsidR="00FB4269" w:rsidRPr="00AD29DC">
              <w:rPr>
                <w:rStyle w:val="Hipervnculo"/>
                <w:rFonts w:eastAsia="Times New Roman"/>
                <w:noProof/>
                <w:lang w:val="es-CR"/>
              </w:rPr>
              <w:t>Aplicación Administrador</w:t>
            </w:r>
            <w:r w:rsidR="00FB4269">
              <w:rPr>
                <w:noProof/>
                <w:webHidden/>
              </w:rPr>
              <w:tab/>
            </w:r>
            <w:r w:rsidR="00FB4269">
              <w:rPr>
                <w:noProof/>
                <w:webHidden/>
              </w:rPr>
              <w:fldChar w:fldCharType="begin"/>
            </w:r>
            <w:r w:rsidR="00FB4269">
              <w:rPr>
                <w:noProof/>
                <w:webHidden/>
              </w:rPr>
              <w:instrText xml:space="preserve"> PAGEREF _Toc383372122 \h </w:instrText>
            </w:r>
            <w:r w:rsidR="00FB4269">
              <w:rPr>
                <w:noProof/>
                <w:webHidden/>
              </w:rPr>
            </w:r>
            <w:r w:rsidR="00FB4269">
              <w:rPr>
                <w:noProof/>
                <w:webHidden/>
              </w:rPr>
              <w:fldChar w:fldCharType="separate"/>
            </w:r>
            <w:r w:rsidR="009D533B">
              <w:rPr>
                <w:noProof/>
                <w:webHidden/>
              </w:rPr>
              <w:t>12</w:t>
            </w:r>
            <w:r w:rsidR="00FB4269">
              <w:rPr>
                <w:noProof/>
                <w:webHidden/>
              </w:rPr>
              <w:fldChar w:fldCharType="end"/>
            </w:r>
          </w:hyperlink>
        </w:p>
        <w:p w:rsidR="00FB4269" w:rsidRDefault="00B32A50">
          <w:pPr>
            <w:pStyle w:val="TDC1"/>
            <w:tabs>
              <w:tab w:val="right" w:leader="dot" w:pos="9350"/>
            </w:tabs>
            <w:rPr>
              <w:rFonts w:eastAsiaTheme="minorEastAsia"/>
              <w:noProof/>
            </w:rPr>
          </w:pPr>
          <w:hyperlink w:anchor="_Toc383372124" w:history="1">
            <w:r w:rsidR="00FB4269" w:rsidRPr="00AD29DC">
              <w:rPr>
                <w:rStyle w:val="Hipervnculo"/>
                <w:rFonts w:eastAsia="Times New Roman"/>
                <w:noProof/>
                <w:lang w:val="es-CR"/>
              </w:rPr>
              <w:t>Interacción con sistemas externos</w:t>
            </w:r>
            <w:r w:rsidR="00FB4269">
              <w:rPr>
                <w:noProof/>
                <w:webHidden/>
              </w:rPr>
              <w:tab/>
            </w:r>
            <w:r w:rsidR="00FB4269">
              <w:rPr>
                <w:noProof/>
                <w:webHidden/>
              </w:rPr>
              <w:fldChar w:fldCharType="begin"/>
            </w:r>
            <w:r w:rsidR="00FB4269">
              <w:rPr>
                <w:noProof/>
                <w:webHidden/>
              </w:rPr>
              <w:instrText xml:space="preserve"> PAGEREF _Toc383372124 \h </w:instrText>
            </w:r>
            <w:r w:rsidR="00FB4269">
              <w:rPr>
                <w:noProof/>
                <w:webHidden/>
              </w:rPr>
            </w:r>
            <w:r w:rsidR="00FB4269">
              <w:rPr>
                <w:noProof/>
                <w:webHidden/>
              </w:rPr>
              <w:fldChar w:fldCharType="separate"/>
            </w:r>
            <w:r w:rsidR="009D533B">
              <w:rPr>
                <w:noProof/>
                <w:webHidden/>
              </w:rPr>
              <w:t>13</w:t>
            </w:r>
            <w:r w:rsidR="00FB4269">
              <w:rPr>
                <w:noProof/>
                <w:webHidden/>
              </w:rPr>
              <w:fldChar w:fldCharType="end"/>
            </w:r>
          </w:hyperlink>
        </w:p>
        <w:p w:rsidR="00FB4269" w:rsidRDefault="00FB4269">
          <w:r>
            <w:rPr>
              <w:b/>
              <w:bCs/>
              <w:noProof/>
            </w:rPr>
            <w:fldChar w:fldCharType="end"/>
          </w:r>
        </w:p>
      </w:sdtContent>
    </w:sdt>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FB4269" w:rsidRDefault="00FB4269">
      <w:pPr>
        <w:rPr>
          <w:rFonts w:cs="Arial"/>
          <w:lang w:val="es-CR"/>
        </w:rPr>
      </w:pPr>
    </w:p>
    <w:p w:rsidR="00197EA5" w:rsidRPr="003323A6" w:rsidRDefault="00197EA5" w:rsidP="003323A6">
      <w:pPr>
        <w:pStyle w:val="Ttulo1"/>
        <w:spacing w:line="276" w:lineRule="auto"/>
        <w:jc w:val="both"/>
        <w:rPr>
          <w:rFonts w:asciiTheme="minorHAnsi" w:hAnsiTheme="minorHAnsi"/>
          <w:lang w:val="es-CR"/>
        </w:rPr>
      </w:pPr>
      <w:bookmarkStart w:id="0" w:name="_Toc383372109"/>
      <w:r w:rsidRPr="003323A6">
        <w:rPr>
          <w:rFonts w:asciiTheme="minorHAnsi" w:hAnsiTheme="minorHAnsi"/>
          <w:lang w:val="es-CR"/>
        </w:rPr>
        <w:lastRenderedPageBreak/>
        <w:t>Resumen ejecutivo</w:t>
      </w:r>
      <w:bookmarkEnd w:id="0"/>
      <w:r w:rsidRPr="003323A6">
        <w:rPr>
          <w:rFonts w:asciiTheme="minorHAnsi" w:hAnsiTheme="minorHAnsi"/>
          <w:lang w:val="es-CR"/>
        </w:rPr>
        <w:tab/>
      </w:r>
    </w:p>
    <w:p w:rsidR="00197EA5" w:rsidRPr="003323A6" w:rsidRDefault="00197EA5" w:rsidP="003323A6">
      <w:pPr>
        <w:spacing w:line="276" w:lineRule="auto"/>
        <w:jc w:val="both"/>
        <w:rPr>
          <w:sz w:val="24"/>
          <w:lang w:val="es-CR"/>
        </w:rPr>
      </w:pPr>
      <w:r w:rsidRPr="003323A6">
        <w:rPr>
          <w:sz w:val="24"/>
          <w:lang w:val="es-CR"/>
        </w:rPr>
        <w:t>El objetivo de esta tarea es familiarizarse con el desarrollo de aplicaciones móviles, mediante la creación de una aplicación en lenguaje nativo para Android o iOS que cuente con una conexión con back</w:t>
      </w:r>
      <w:r w:rsidR="00A3626C" w:rsidRPr="003323A6">
        <w:rPr>
          <w:sz w:val="24"/>
          <w:lang w:val="es-CR"/>
        </w:rPr>
        <w:t xml:space="preserve"> </w:t>
      </w:r>
      <w:r w:rsidRPr="003323A6">
        <w:rPr>
          <w:sz w:val="24"/>
          <w:lang w:val="es-CR"/>
        </w:rPr>
        <w:t>end propio, utilización de al menos un API externo y GPS, acelerómetro, cámara o compás.</w:t>
      </w:r>
    </w:p>
    <w:p w:rsidR="009672C2" w:rsidRPr="003323A6" w:rsidRDefault="00197EA5" w:rsidP="003323A6">
      <w:pPr>
        <w:spacing w:line="276" w:lineRule="auto"/>
        <w:jc w:val="both"/>
        <w:rPr>
          <w:sz w:val="24"/>
          <w:lang w:val="es-CR"/>
        </w:rPr>
      </w:pPr>
      <w:r w:rsidRPr="003323A6">
        <w:rPr>
          <w:sz w:val="24"/>
          <w:lang w:val="es-CR"/>
        </w:rPr>
        <w:t>La aplicación a realizar es una plataforma de reservación de citas médicas</w:t>
      </w:r>
      <w:r w:rsidR="009672C2" w:rsidRPr="003323A6">
        <w:rPr>
          <w:sz w:val="24"/>
          <w:lang w:val="es-CR"/>
        </w:rPr>
        <w:t xml:space="preserve"> para un grupo de</w:t>
      </w:r>
      <w:r w:rsidRPr="003323A6">
        <w:rPr>
          <w:sz w:val="24"/>
          <w:lang w:val="es-CR"/>
        </w:rPr>
        <w:t xml:space="preserve"> clínica</w:t>
      </w:r>
      <w:r w:rsidR="009672C2" w:rsidRPr="003323A6">
        <w:rPr>
          <w:sz w:val="24"/>
          <w:lang w:val="es-CR"/>
        </w:rPr>
        <w:t>s</w:t>
      </w:r>
      <w:r w:rsidRPr="003323A6">
        <w:rPr>
          <w:sz w:val="24"/>
          <w:lang w:val="es-CR"/>
        </w:rPr>
        <w:t xml:space="preserve">, </w:t>
      </w:r>
      <w:r w:rsidR="009672C2" w:rsidRPr="003323A6">
        <w:rPr>
          <w:sz w:val="24"/>
          <w:lang w:val="es-CR"/>
        </w:rPr>
        <w:t>el cual cuenta con dos clínicas, y cada una maneja dos consultorios con la posibilidad de extenderse a más</w:t>
      </w:r>
      <w:r w:rsidR="004907FE" w:rsidRPr="003323A6">
        <w:rPr>
          <w:sz w:val="24"/>
          <w:lang w:val="es-CR"/>
        </w:rPr>
        <w:t xml:space="preserve">. Los consultorios no corresponden a ningún profesional en específico, y en algunos casos se alquilan por hora a </w:t>
      </w:r>
      <w:r w:rsidR="004C0439" w:rsidRPr="003323A6">
        <w:rPr>
          <w:sz w:val="24"/>
          <w:lang w:val="es-CR"/>
        </w:rPr>
        <w:t>profesionales</w:t>
      </w:r>
      <w:r w:rsidR="004907FE" w:rsidRPr="003323A6">
        <w:rPr>
          <w:sz w:val="24"/>
          <w:lang w:val="es-CR"/>
        </w:rPr>
        <w:t xml:space="preserve"> que no pertenecen a la organización, por lo que se necesita un sistema automatizado para coordinar la utilización de los espacios</w:t>
      </w:r>
      <w:r w:rsidR="009672C2" w:rsidRPr="003323A6">
        <w:rPr>
          <w:sz w:val="24"/>
          <w:lang w:val="es-CR"/>
        </w:rPr>
        <w:t>. Los pacientes tienen un tipo de usuario limitado a la reservación y cancelación de citas, mientras que los administradores pueden cancelar y crear citas, ubicarlas en los consultorios, reservar un consultorio sin necesidad de una cita creada para el paciente</w:t>
      </w:r>
      <w:r w:rsidR="00B15CC1" w:rsidRPr="003323A6">
        <w:rPr>
          <w:sz w:val="24"/>
          <w:lang w:val="es-CR"/>
        </w:rPr>
        <w:t>.</w:t>
      </w:r>
      <w:r w:rsidR="00A3626C" w:rsidRPr="003323A6">
        <w:rPr>
          <w:sz w:val="24"/>
          <w:lang w:val="es-CR"/>
        </w:rPr>
        <w:t xml:space="preserve"> También los administradores pueden crear y modificar citas desde la web, por lo que los usuarios siguen conservando la opción de reservación vía telefónica.</w:t>
      </w:r>
    </w:p>
    <w:p w:rsidR="00A3626C" w:rsidRPr="003323A6" w:rsidRDefault="00A3626C" w:rsidP="003323A6">
      <w:pPr>
        <w:spacing w:line="276" w:lineRule="auto"/>
        <w:jc w:val="both"/>
        <w:rPr>
          <w:sz w:val="24"/>
          <w:lang w:val="es-CR"/>
        </w:rPr>
      </w:pPr>
      <w:r w:rsidRPr="003323A6">
        <w:rPr>
          <w:sz w:val="24"/>
          <w:lang w:val="es-CR"/>
        </w:rPr>
        <w:t>Esta tecnología tiene la ventaja de movilidad ya que el cliente tiene la opción de reservar su cita desde cualquier parte utilizando su dispositivo móvil. Además, mejora el servicio que la clínica da a sus clientes, mostrándole la disponibilidad de horarios de una forma clara y simple, a cualquier hora del día.</w:t>
      </w:r>
    </w:p>
    <w:p w:rsidR="00197EA5" w:rsidRPr="003323A6" w:rsidRDefault="00197EA5" w:rsidP="003323A6">
      <w:pPr>
        <w:spacing w:line="276" w:lineRule="auto"/>
        <w:jc w:val="both"/>
        <w:rPr>
          <w:rStyle w:val="Ttulo1Car"/>
          <w:rFonts w:asciiTheme="minorHAnsi" w:hAnsiTheme="minorHAnsi"/>
          <w:lang w:val="es-CR"/>
        </w:rPr>
      </w:pPr>
      <w:bookmarkStart w:id="1" w:name="_Toc383372110"/>
      <w:r w:rsidRPr="003323A6">
        <w:rPr>
          <w:rStyle w:val="Ttulo1Car"/>
          <w:rFonts w:asciiTheme="minorHAnsi" w:hAnsiTheme="minorHAnsi"/>
          <w:lang w:val="es-CR"/>
        </w:rPr>
        <w:t>Propósito</w:t>
      </w:r>
      <w:bookmarkEnd w:id="1"/>
    </w:p>
    <w:p w:rsidR="00197EA5" w:rsidRPr="003323A6" w:rsidRDefault="00197EA5" w:rsidP="003323A6">
      <w:pPr>
        <w:pStyle w:val="Ttulo2"/>
        <w:spacing w:line="276" w:lineRule="auto"/>
        <w:jc w:val="both"/>
        <w:rPr>
          <w:rStyle w:val="Ttulo2Car"/>
          <w:rFonts w:asciiTheme="minorHAnsi" w:hAnsiTheme="minorHAnsi"/>
          <w:lang w:val="es-CR"/>
        </w:rPr>
      </w:pPr>
      <w:bookmarkStart w:id="2" w:name="_Toc383372111"/>
      <w:r w:rsidRPr="003323A6">
        <w:rPr>
          <w:rStyle w:val="Ttulo2Car"/>
          <w:rFonts w:asciiTheme="minorHAnsi" w:hAnsiTheme="minorHAnsi"/>
          <w:lang w:val="es-CR"/>
        </w:rPr>
        <w:t>D</w:t>
      </w:r>
      <w:r w:rsidR="004C0439" w:rsidRPr="003323A6">
        <w:rPr>
          <w:rStyle w:val="Ttulo2Car"/>
          <w:rFonts w:asciiTheme="minorHAnsi" w:hAnsiTheme="minorHAnsi"/>
          <w:lang w:val="es-CR"/>
        </w:rPr>
        <w:t>escripción de la aplicación</w:t>
      </w:r>
      <w:bookmarkEnd w:id="2"/>
    </w:p>
    <w:p w:rsidR="004C0439" w:rsidRPr="003323A6" w:rsidRDefault="004C0439" w:rsidP="003323A6">
      <w:pPr>
        <w:spacing w:line="276" w:lineRule="auto"/>
        <w:rPr>
          <w:sz w:val="24"/>
          <w:lang w:val="es-CR"/>
        </w:rPr>
      </w:pPr>
      <w:r w:rsidRPr="003323A6">
        <w:rPr>
          <w:sz w:val="24"/>
          <w:lang w:val="es-CR"/>
        </w:rPr>
        <w:t>La aplicación consiste en un sistema de reservación de cita médica, por medio de la cual los usuarios son capaces de reservar desde su dispositivo móvil una cita con el especialista seleccionado, y los doctores pueden ver y administrar las citas en los distintos consultorios disponibles.</w:t>
      </w:r>
    </w:p>
    <w:p w:rsidR="004C0439" w:rsidRPr="003323A6" w:rsidRDefault="004C0439" w:rsidP="003323A6">
      <w:pPr>
        <w:spacing w:line="276" w:lineRule="auto"/>
        <w:rPr>
          <w:sz w:val="24"/>
          <w:lang w:val="es-CR"/>
        </w:rPr>
      </w:pPr>
      <w:r w:rsidRPr="003323A6">
        <w:rPr>
          <w:sz w:val="24"/>
          <w:lang w:val="es-CR"/>
        </w:rPr>
        <w:t xml:space="preserve">La aplicación es diseñada para: </w:t>
      </w:r>
    </w:p>
    <w:p w:rsidR="00197EA5" w:rsidRPr="003323A6" w:rsidRDefault="004907FE" w:rsidP="003323A6">
      <w:pPr>
        <w:pStyle w:val="Prrafodelista"/>
        <w:numPr>
          <w:ilvl w:val="0"/>
          <w:numId w:val="2"/>
        </w:numPr>
        <w:spacing w:line="276" w:lineRule="auto"/>
        <w:jc w:val="both"/>
        <w:rPr>
          <w:sz w:val="24"/>
          <w:lang w:val="es-CR"/>
        </w:rPr>
      </w:pPr>
      <w:r w:rsidRPr="003323A6">
        <w:rPr>
          <w:sz w:val="24"/>
          <w:lang w:val="es-CR"/>
        </w:rPr>
        <w:t>Ayudar al profesional médico a organizar las citas de pacientes.</w:t>
      </w:r>
    </w:p>
    <w:p w:rsidR="004907FE" w:rsidRPr="003323A6" w:rsidRDefault="004907FE" w:rsidP="003323A6">
      <w:pPr>
        <w:pStyle w:val="Prrafodelista"/>
        <w:numPr>
          <w:ilvl w:val="0"/>
          <w:numId w:val="2"/>
        </w:numPr>
        <w:spacing w:line="276" w:lineRule="auto"/>
        <w:jc w:val="both"/>
        <w:rPr>
          <w:sz w:val="24"/>
          <w:lang w:val="es-CR"/>
        </w:rPr>
      </w:pPr>
      <w:r w:rsidRPr="003323A6">
        <w:rPr>
          <w:sz w:val="24"/>
          <w:lang w:val="es-CR"/>
        </w:rPr>
        <w:t>Ayudar al grupo de profesionales a administrar los consultorios.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Proveer al paciente un método fácil y accesible para sacar sus citas.</w:t>
      </w:r>
    </w:p>
    <w:p w:rsidR="004C0439" w:rsidRPr="003323A6" w:rsidRDefault="004C0439" w:rsidP="003323A6">
      <w:pPr>
        <w:pStyle w:val="Prrafodelista"/>
        <w:numPr>
          <w:ilvl w:val="0"/>
          <w:numId w:val="2"/>
        </w:numPr>
        <w:spacing w:line="276" w:lineRule="auto"/>
        <w:jc w:val="both"/>
        <w:rPr>
          <w:sz w:val="24"/>
          <w:lang w:val="es-CR"/>
        </w:rPr>
      </w:pPr>
      <w:r w:rsidRPr="003323A6">
        <w:rPr>
          <w:sz w:val="24"/>
          <w:lang w:val="es-CR"/>
        </w:rPr>
        <w:t>Mantener a ambas partes informadas de cualquier cambio en la cita.</w:t>
      </w:r>
    </w:p>
    <w:p w:rsidR="003323A6" w:rsidRPr="003323A6" w:rsidRDefault="003323A6" w:rsidP="003323A6">
      <w:pPr>
        <w:spacing w:line="276" w:lineRule="auto"/>
        <w:rPr>
          <w:sz w:val="24"/>
          <w:lang w:val="es-CR"/>
        </w:rPr>
      </w:pPr>
    </w:p>
    <w:p w:rsidR="003323A6" w:rsidRPr="003323A6" w:rsidRDefault="003323A6" w:rsidP="003323A6">
      <w:pPr>
        <w:spacing w:line="276" w:lineRule="auto"/>
        <w:rPr>
          <w:sz w:val="24"/>
          <w:lang w:val="es-CR"/>
        </w:rPr>
      </w:pPr>
    </w:p>
    <w:p w:rsidR="003323A6" w:rsidRPr="003323A6" w:rsidRDefault="003323A6" w:rsidP="003323A6">
      <w:pPr>
        <w:pStyle w:val="Ttulo2"/>
        <w:spacing w:line="276" w:lineRule="auto"/>
        <w:jc w:val="both"/>
        <w:rPr>
          <w:rFonts w:eastAsia="Times New Roman"/>
          <w:sz w:val="24"/>
          <w:szCs w:val="24"/>
          <w:lang w:val="es-CR"/>
        </w:rPr>
      </w:pPr>
      <w:bookmarkStart w:id="3" w:name="_Toc383372112"/>
      <w:r w:rsidRPr="003323A6">
        <w:rPr>
          <w:rFonts w:eastAsia="Times New Roman"/>
          <w:lang w:val="es-CR"/>
        </w:rPr>
        <w:lastRenderedPageBreak/>
        <w:t xml:space="preserve">Requerimientos </w:t>
      </w:r>
      <w:bookmarkEnd w:id="3"/>
      <w:r w:rsidR="00EF5F28">
        <w:rPr>
          <w:rFonts w:eastAsia="Times New Roman"/>
          <w:lang w:val="es-CR"/>
        </w:rPr>
        <w:t>del sistema</w:t>
      </w:r>
    </w:p>
    <w:p w:rsidR="003323A6" w:rsidRPr="00315AC7" w:rsidRDefault="003323A6" w:rsidP="00315AC7">
      <w:pPr>
        <w:pStyle w:val="Prrafodelista"/>
        <w:numPr>
          <w:ilvl w:val="0"/>
          <w:numId w:val="6"/>
        </w:numPr>
        <w:spacing w:line="276" w:lineRule="auto"/>
        <w:jc w:val="both"/>
        <w:rPr>
          <w:rFonts w:cs="Arial"/>
          <w:color w:val="000000"/>
          <w:sz w:val="24"/>
          <w:szCs w:val="24"/>
          <w:lang w:val="es-CR"/>
        </w:rPr>
      </w:pPr>
      <w:r w:rsidRPr="00315AC7">
        <w:rPr>
          <w:rFonts w:cs="Arial"/>
          <w:color w:val="000000"/>
          <w:sz w:val="24"/>
          <w:szCs w:val="24"/>
          <w:lang w:val="es-CR"/>
        </w:rPr>
        <w:t xml:space="preserve">La aplicación debe utilizar la versión </w:t>
      </w:r>
      <w:r w:rsidR="00EF5F28" w:rsidRPr="00315AC7">
        <w:rPr>
          <w:rFonts w:cs="Arial"/>
          <w:color w:val="000000"/>
          <w:sz w:val="24"/>
          <w:szCs w:val="24"/>
          <w:lang w:val="es-CR"/>
        </w:rPr>
        <w:t>19</w:t>
      </w:r>
      <w:r w:rsidRPr="00315AC7">
        <w:rPr>
          <w:rFonts w:cs="Arial"/>
          <w:color w:val="000000"/>
          <w:sz w:val="24"/>
          <w:szCs w:val="24"/>
          <w:lang w:val="es-CR"/>
        </w:rPr>
        <w:t xml:space="preserve"> del ADK</w:t>
      </w:r>
      <w:r w:rsidR="00EF5F28" w:rsidRPr="00315AC7">
        <w:rPr>
          <w:rFonts w:cs="Arial"/>
          <w:color w:val="000000"/>
          <w:sz w:val="24"/>
          <w:szCs w:val="24"/>
          <w:lang w:val="es-CR"/>
        </w:rPr>
        <w:t xml:space="preserve"> y 4.4 del sistema operativo</w:t>
      </w:r>
      <w:r w:rsidR="00EA2008" w:rsidRPr="00315AC7">
        <w:rPr>
          <w:rFonts w:cs="Arial"/>
          <w:color w:val="000000"/>
          <w:sz w:val="24"/>
          <w:szCs w:val="24"/>
          <w:lang w:val="es-CR"/>
        </w:rPr>
        <w:t xml:space="preserve"> Android</w:t>
      </w:r>
      <w:r w:rsidRPr="00315AC7">
        <w:rPr>
          <w:rFonts w:cs="Arial"/>
          <w:color w:val="000000"/>
          <w:sz w:val="24"/>
          <w:szCs w:val="24"/>
          <w:lang w:val="es-CR"/>
        </w:rPr>
        <w:t>.</w:t>
      </w:r>
    </w:p>
    <w:p w:rsidR="00084D07" w:rsidRDefault="00084D07" w:rsidP="003323A6">
      <w:pPr>
        <w:spacing w:line="276" w:lineRule="auto"/>
        <w:jc w:val="both"/>
        <w:rPr>
          <w:rFonts w:cs="Arial"/>
          <w:color w:val="000000"/>
          <w:sz w:val="24"/>
          <w:szCs w:val="24"/>
          <w:lang w:val="es-CR"/>
        </w:rPr>
      </w:pPr>
    </w:p>
    <w:p w:rsidR="00EF5F28" w:rsidRPr="00EF5F28" w:rsidRDefault="00EF5F28" w:rsidP="003323A6">
      <w:pPr>
        <w:spacing w:line="276" w:lineRule="auto"/>
        <w:jc w:val="both"/>
        <w:rPr>
          <w:rFonts w:asciiTheme="majorHAnsi" w:eastAsia="Times New Roman" w:hAnsiTheme="majorHAnsi" w:cstheme="majorBidi"/>
          <w:color w:val="2E74B5" w:themeColor="accent1" w:themeShade="BF"/>
          <w:sz w:val="26"/>
          <w:szCs w:val="26"/>
          <w:lang w:val="es-CR"/>
        </w:rPr>
      </w:pPr>
      <w:r w:rsidRPr="00EF5F28">
        <w:rPr>
          <w:rFonts w:asciiTheme="majorHAnsi" w:eastAsia="Times New Roman" w:hAnsiTheme="majorHAnsi" w:cstheme="majorBidi"/>
          <w:color w:val="2E74B5" w:themeColor="accent1" w:themeShade="BF"/>
          <w:sz w:val="26"/>
          <w:szCs w:val="26"/>
          <w:lang w:val="es-CR"/>
        </w:rPr>
        <w:t>Requerimientos funcionales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Deben existir dos tipos de usuarios: los clientes y los administrativos.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Debe tener una implementación con una interfaz de usuario sencilla.</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La cancelación de citas es permitida hasta 24 horas antes.</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Cuando se realiza un cambio en la cita por alguna de las partes, la otra recibirá una notificación vía Facebook o correo electrónico.</w:t>
      </w:r>
    </w:p>
    <w:p w:rsidR="003323A6" w:rsidRPr="003323A6" w:rsidRDefault="003323A6" w:rsidP="003323A6">
      <w:pPr>
        <w:spacing w:line="276" w:lineRule="auto"/>
        <w:jc w:val="both"/>
        <w:rPr>
          <w:sz w:val="24"/>
          <w:szCs w:val="24"/>
          <w:lang w:val="es-CR"/>
        </w:rPr>
      </w:pPr>
      <w:r w:rsidRPr="003323A6">
        <w:rPr>
          <w:rFonts w:cs="Arial"/>
          <w:color w:val="000000"/>
          <w:sz w:val="24"/>
          <w:szCs w:val="24"/>
          <w:lang w:val="es-CR"/>
        </w:rPr>
        <w:t xml:space="preserve">• Debe existir una interfaz accesible desde la web, la cual permita la autenticación de usuarios administrativos, consulta de citas, reservación de citas sin usuarios definidos para citas hechas personalmente o telefónicamente. </w:t>
      </w:r>
    </w:p>
    <w:p w:rsidR="003323A6" w:rsidRPr="003323A6" w:rsidRDefault="003323A6" w:rsidP="008143B3">
      <w:pPr>
        <w:pStyle w:val="Ttulo1"/>
        <w:jc w:val="both"/>
        <w:rPr>
          <w:lang w:val="es-CR"/>
        </w:rPr>
      </w:pPr>
      <w:bookmarkStart w:id="4" w:name="_Toc383372113"/>
      <w:r w:rsidRPr="007C35AE">
        <w:rPr>
          <w:lang w:val="es-CR"/>
        </w:rPr>
        <w:t>Funcionalidades</w:t>
      </w:r>
      <w:bookmarkEnd w:id="4"/>
    </w:p>
    <w:p w:rsidR="003323A6" w:rsidRPr="003323A6" w:rsidRDefault="003323A6" w:rsidP="003323A6">
      <w:pPr>
        <w:pStyle w:val="Ttulo2"/>
        <w:jc w:val="both"/>
        <w:rPr>
          <w:rFonts w:eastAsia="Times New Roman"/>
          <w:lang w:val="es-CR"/>
        </w:rPr>
      </w:pPr>
      <w:bookmarkStart w:id="5" w:name="_Toc383372114"/>
      <w:r w:rsidRPr="003323A6">
        <w:rPr>
          <w:rFonts w:eastAsia="Times New Roman"/>
          <w:lang w:val="es-CR"/>
        </w:rPr>
        <w:t>Aplicación Cliente:</w:t>
      </w:r>
      <w:bookmarkEnd w:id="5"/>
    </w:p>
    <w:p w:rsidR="003323A6" w:rsidRPr="003323A6" w:rsidRDefault="003323A6" w:rsidP="003323A6">
      <w:pPr>
        <w:spacing w:line="276" w:lineRule="auto"/>
        <w:jc w:val="both"/>
        <w:rPr>
          <w:lang w:val="es-CR"/>
        </w:rPr>
      </w:pPr>
      <w:r w:rsidRPr="003323A6">
        <w:rPr>
          <w:rFonts w:cs="Arial"/>
          <w:color w:val="000000"/>
          <w:sz w:val="23"/>
          <w:szCs w:val="23"/>
          <w:lang w:val="es-CR"/>
        </w:rPr>
        <w:t>•Permitir al cliente registrarse y autenticarse tanto utilizando su perfil de Facebook como con su correo y contraseña.</w:t>
      </w:r>
    </w:p>
    <w:p w:rsidR="003323A6" w:rsidRPr="003323A6" w:rsidRDefault="003323A6" w:rsidP="003323A6">
      <w:pPr>
        <w:spacing w:line="276" w:lineRule="auto"/>
        <w:jc w:val="both"/>
        <w:rPr>
          <w:lang w:val="es-CR"/>
        </w:rPr>
      </w:pPr>
      <w:r w:rsidRPr="003323A6">
        <w:rPr>
          <w:rFonts w:cs="Arial"/>
          <w:color w:val="000000"/>
          <w:sz w:val="23"/>
          <w:szCs w:val="23"/>
          <w:lang w:val="es-CR"/>
        </w:rPr>
        <w:t>• Ver las horas de los doctores con un consultorio libre.</w:t>
      </w:r>
    </w:p>
    <w:p w:rsidR="003323A6" w:rsidRPr="003323A6" w:rsidRDefault="003323A6" w:rsidP="003323A6">
      <w:pPr>
        <w:spacing w:line="276" w:lineRule="auto"/>
        <w:jc w:val="both"/>
        <w:rPr>
          <w:lang w:val="es-CR"/>
        </w:rPr>
      </w:pPr>
      <w:r w:rsidRPr="003323A6">
        <w:rPr>
          <w:rFonts w:cs="Arial"/>
          <w:color w:val="000000"/>
          <w:sz w:val="23"/>
          <w:szCs w:val="23"/>
          <w:lang w:val="es-CR"/>
        </w:rPr>
        <w:t>• El usuario puede ubicar el consultorio/clínica del catálogo más cercana.</w:t>
      </w:r>
    </w:p>
    <w:p w:rsidR="003323A6" w:rsidRPr="003323A6" w:rsidRDefault="003323A6" w:rsidP="003323A6">
      <w:pPr>
        <w:spacing w:line="276" w:lineRule="auto"/>
        <w:jc w:val="both"/>
        <w:rPr>
          <w:lang w:val="es-CR"/>
        </w:rPr>
      </w:pPr>
      <w:r w:rsidRPr="003323A6">
        <w:rPr>
          <w:rFonts w:cs="Arial"/>
          <w:color w:val="000000"/>
          <w:sz w:val="23"/>
          <w:szCs w:val="23"/>
          <w:lang w:val="es-CR"/>
        </w:rPr>
        <w:t>•Solicitar cita a una hora específica, en un consultorio y con el doctor correspondiente.</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•Cancelar una cita.</w:t>
      </w:r>
    </w:p>
    <w:p w:rsidR="007C35AE" w:rsidRPr="003323A6" w:rsidRDefault="007C35AE" w:rsidP="003323A6">
      <w:pPr>
        <w:spacing w:line="276" w:lineRule="auto"/>
        <w:jc w:val="both"/>
        <w:rPr>
          <w:lang w:val="es-CR"/>
        </w:rPr>
      </w:pPr>
      <w:r w:rsidRPr="003323A6">
        <w:rPr>
          <w:rFonts w:cs="Arial"/>
          <w:color w:val="000000"/>
          <w:sz w:val="23"/>
          <w:szCs w:val="23"/>
          <w:lang w:val="es-CR"/>
        </w:rPr>
        <w:t>•</w:t>
      </w:r>
      <w:r>
        <w:rPr>
          <w:rFonts w:cs="Arial"/>
          <w:color w:val="000000"/>
          <w:sz w:val="23"/>
          <w:szCs w:val="23"/>
          <w:lang w:val="es-CR"/>
        </w:rPr>
        <w:t>Ver lista de citas.</w:t>
      </w:r>
    </w:p>
    <w:p w:rsidR="003323A6" w:rsidRPr="003323A6" w:rsidRDefault="003323A6" w:rsidP="003323A6">
      <w:pPr>
        <w:spacing w:line="276" w:lineRule="auto"/>
        <w:jc w:val="both"/>
        <w:rPr>
          <w:lang w:val="es-CR"/>
        </w:rPr>
      </w:pPr>
      <w:r w:rsidRPr="003323A6">
        <w:rPr>
          <w:rFonts w:cs="Arial"/>
          <w:color w:val="000000"/>
          <w:sz w:val="23"/>
          <w:szCs w:val="23"/>
          <w:lang w:val="es-CR"/>
        </w:rPr>
        <w:t>•Buscar especialistas.</w:t>
      </w:r>
    </w:p>
    <w:p w:rsidR="003323A6" w:rsidRPr="003323A6" w:rsidRDefault="003323A6" w:rsidP="003323A6">
      <w:pPr>
        <w:pStyle w:val="Ttulo2"/>
        <w:jc w:val="both"/>
        <w:rPr>
          <w:rFonts w:eastAsia="Times New Roman"/>
          <w:lang w:val="es-CR"/>
        </w:rPr>
      </w:pPr>
      <w:bookmarkStart w:id="6" w:name="_Toc383372115"/>
      <w:r w:rsidRPr="003323A6">
        <w:rPr>
          <w:rFonts w:eastAsia="Times New Roman"/>
          <w:lang w:val="es-CR"/>
        </w:rPr>
        <w:t>Aplicación Administrador:</w:t>
      </w:r>
      <w:bookmarkEnd w:id="6"/>
    </w:p>
    <w:p w:rsidR="003323A6" w:rsidRPr="003323A6" w:rsidRDefault="003323A6" w:rsidP="003323A6">
      <w:pPr>
        <w:spacing w:line="276" w:lineRule="auto"/>
        <w:jc w:val="both"/>
        <w:rPr>
          <w:lang w:val="es-CR"/>
        </w:rPr>
      </w:pPr>
      <w:r w:rsidRPr="003323A6">
        <w:rPr>
          <w:rFonts w:cs="Arial"/>
          <w:color w:val="000000"/>
          <w:sz w:val="23"/>
          <w:szCs w:val="23"/>
          <w:lang w:val="es-CR"/>
        </w:rPr>
        <w:t>•Permitir al doctor autenticarse para obtener información de las citas.</w:t>
      </w:r>
    </w:p>
    <w:p w:rsidR="003323A6" w:rsidRPr="003323A6" w:rsidRDefault="003323A6" w:rsidP="003323A6">
      <w:pPr>
        <w:spacing w:line="276" w:lineRule="auto"/>
        <w:jc w:val="both"/>
        <w:rPr>
          <w:lang w:val="es-CR"/>
        </w:rPr>
      </w:pPr>
      <w:r w:rsidRPr="003323A6">
        <w:rPr>
          <w:rFonts w:cs="Arial"/>
          <w:color w:val="000000"/>
          <w:sz w:val="23"/>
          <w:szCs w:val="23"/>
          <w:lang w:val="es-CR"/>
        </w:rPr>
        <w:t>• Poder ver las horas libres de los doctores y de los consultorios.</w:t>
      </w:r>
    </w:p>
    <w:p w:rsidR="003323A6" w:rsidRPr="003323A6" w:rsidRDefault="003323A6" w:rsidP="003323A6">
      <w:pPr>
        <w:spacing w:line="276" w:lineRule="auto"/>
        <w:jc w:val="both"/>
        <w:rPr>
          <w:lang w:val="es-CR"/>
        </w:rPr>
      </w:pPr>
      <w:r w:rsidRPr="003323A6">
        <w:rPr>
          <w:rFonts w:cs="Arial"/>
          <w:color w:val="000000"/>
          <w:sz w:val="23"/>
          <w:szCs w:val="23"/>
          <w:lang w:val="es-CR"/>
        </w:rPr>
        <w:t>• Poder cancelar o editar la cita hasta 24 horas antes.</w:t>
      </w:r>
    </w:p>
    <w:p w:rsidR="003323A6" w:rsidRPr="003323A6" w:rsidRDefault="003323A6" w:rsidP="003323A6">
      <w:pPr>
        <w:spacing w:line="276" w:lineRule="auto"/>
        <w:jc w:val="both"/>
        <w:rPr>
          <w:lang w:val="es-CR"/>
        </w:rPr>
      </w:pPr>
      <w:r w:rsidRPr="003323A6">
        <w:rPr>
          <w:rFonts w:cs="Arial"/>
          <w:color w:val="000000"/>
          <w:sz w:val="23"/>
          <w:szCs w:val="23"/>
          <w:lang w:val="es-CR"/>
        </w:rPr>
        <w:t>• Poder cambiar el consultorio de la cita.</w:t>
      </w:r>
    </w:p>
    <w:p w:rsidR="003323A6" w:rsidRPr="003323A6" w:rsidRDefault="003323A6" w:rsidP="003323A6">
      <w:pPr>
        <w:spacing w:line="276" w:lineRule="auto"/>
        <w:jc w:val="both"/>
        <w:rPr>
          <w:lang w:val="es-CR"/>
        </w:rPr>
      </w:pPr>
      <w:r w:rsidRPr="003323A6">
        <w:rPr>
          <w:rFonts w:cs="Arial"/>
          <w:color w:val="000000"/>
          <w:sz w:val="23"/>
          <w:szCs w:val="23"/>
          <w:lang w:val="es-CR"/>
        </w:rPr>
        <w:t>•Editar las horas disponibles.</w:t>
      </w:r>
    </w:p>
    <w:p w:rsidR="008143B3" w:rsidRDefault="008143B3" w:rsidP="007C35AE">
      <w:pPr>
        <w:pStyle w:val="Ttulo2"/>
        <w:jc w:val="both"/>
        <w:rPr>
          <w:lang w:val="es-CR"/>
        </w:rPr>
      </w:pPr>
    </w:p>
    <w:p w:rsidR="007C35AE" w:rsidRPr="003323A6" w:rsidRDefault="007C35AE" w:rsidP="007C35AE">
      <w:pPr>
        <w:pStyle w:val="Ttulo2"/>
        <w:jc w:val="both"/>
        <w:rPr>
          <w:rFonts w:eastAsia="Times New Roman"/>
          <w:lang w:val="es-CR"/>
        </w:rPr>
      </w:pPr>
      <w:bookmarkStart w:id="7" w:name="_Toc383372116"/>
      <w:r w:rsidRPr="003323A6">
        <w:rPr>
          <w:rFonts w:eastAsia="Times New Roman"/>
          <w:lang w:val="es-CR"/>
        </w:rPr>
        <w:t xml:space="preserve">Aplicación </w:t>
      </w:r>
      <w:r>
        <w:rPr>
          <w:rFonts w:eastAsia="Times New Roman"/>
          <w:lang w:val="es-CR"/>
        </w:rPr>
        <w:t xml:space="preserve">Web </w:t>
      </w:r>
      <w:r w:rsidRPr="003323A6">
        <w:rPr>
          <w:rFonts w:eastAsia="Times New Roman"/>
          <w:lang w:val="es-CR"/>
        </w:rPr>
        <w:t>Administrador:</w:t>
      </w:r>
      <w:bookmarkEnd w:id="7"/>
    </w:p>
    <w:p w:rsidR="007C35AE" w:rsidRDefault="003323A6" w:rsidP="007C35AE">
      <w:pPr>
        <w:spacing w:line="276" w:lineRule="auto"/>
        <w:jc w:val="both"/>
        <w:rPr>
          <w:rFonts w:cs="Arial"/>
          <w:color w:val="000000"/>
          <w:sz w:val="23"/>
          <w:szCs w:val="23"/>
          <w:lang w:val="es-CR"/>
        </w:rPr>
      </w:pPr>
      <w:r w:rsidRPr="003323A6">
        <w:rPr>
          <w:lang w:val="es-CR"/>
        </w:rPr>
        <w:br/>
      </w:r>
      <w:r w:rsidR="007C35AE">
        <w:rPr>
          <w:rFonts w:cs="Arial"/>
          <w:color w:val="000000"/>
          <w:sz w:val="23"/>
          <w:szCs w:val="23"/>
          <w:lang w:val="es-CR"/>
        </w:rPr>
        <w:t xml:space="preserve">•Permitir </w:t>
      </w:r>
      <w:r w:rsidR="007C35AE" w:rsidRPr="003323A6">
        <w:rPr>
          <w:rFonts w:cs="Arial"/>
          <w:color w:val="000000"/>
          <w:sz w:val="23"/>
          <w:szCs w:val="23"/>
          <w:lang w:val="es-CR"/>
        </w:rPr>
        <w:t xml:space="preserve">autenticarse </w:t>
      </w:r>
    </w:p>
    <w:p w:rsidR="007C35AE" w:rsidRPr="003323A6" w:rsidRDefault="007C35AE" w:rsidP="007C35AE">
      <w:pPr>
        <w:spacing w:line="276" w:lineRule="auto"/>
        <w:jc w:val="both"/>
        <w:rPr>
          <w:lang w:val="es-CR"/>
        </w:rPr>
      </w:pPr>
      <w:r>
        <w:rPr>
          <w:rFonts w:cs="Arial"/>
          <w:color w:val="000000"/>
          <w:sz w:val="23"/>
          <w:szCs w:val="23"/>
          <w:lang w:val="es-CR"/>
        </w:rPr>
        <w:t>•</w:t>
      </w:r>
      <w:r w:rsidRPr="003323A6">
        <w:rPr>
          <w:rFonts w:cs="Arial"/>
          <w:color w:val="000000"/>
          <w:sz w:val="23"/>
          <w:szCs w:val="23"/>
          <w:lang w:val="es-CR"/>
        </w:rPr>
        <w:t>obtener información de las citas.</w:t>
      </w:r>
    </w:p>
    <w:p w:rsidR="007C35AE" w:rsidRPr="003323A6" w:rsidRDefault="007C35AE" w:rsidP="007C35AE">
      <w:pPr>
        <w:spacing w:line="276" w:lineRule="auto"/>
        <w:jc w:val="both"/>
        <w:rPr>
          <w:lang w:val="es-CR"/>
        </w:rPr>
      </w:pPr>
      <w:r w:rsidRPr="003323A6">
        <w:rPr>
          <w:rFonts w:cs="Arial"/>
          <w:color w:val="000000"/>
          <w:sz w:val="23"/>
          <w:szCs w:val="23"/>
          <w:lang w:val="es-CR"/>
        </w:rPr>
        <w:t>• Poder ver las horas libres de los doctores y de los consultorios.</w:t>
      </w:r>
    </w:p>
    <w:p w:rsidR="007C35AE" w:rsidRPr="003323A6" w:rsidRDefault="007C35AE" w:rsidP="007C35AE">
      <w:pPr>
        <w:spacing w:line="276" w:lineRule="auto"/>
        <w:jc w:val="both"/>
        <w:rPr>
          <w:lang w:val="es-CR"/>
        </w:rPr>
      </w:pPr>
      <w:r w:rsidRPr="003323A6">
        <w:rPr>
          <w:rFonts w:cs="Arial"/>
          <w:color w:val="000000"/>
          <w:sz w:val="23"/>
          <w:szCs w:val="23"/>
          <w:lang w:val="es-CR"/>
        </w:rPr>
        <w:t>• Poder cancelar o editar la cita hasta 24 horas antes.</w:t>
      </w:r>
    </w:p>
    <w:p w:rsidR="007C35AE" w:rsidRPr="003323A6" w:rsidRDefault="007C35AE" w:rsidP="007C35AE">
      <w:pPr>
        <w:spacing w:line="276" w:lineRule="auto"/>
        <w:jc w:val="both"/>
        <w:rPr>
          <w:lang w:val="es-CR"/>
        </w:rPr>
      </w:pPr>
      <w:r w:rsidRPr="003323A6">
        <w:rPr>
          <w:rFonts w:cs="Arial"/>
          <w:color w:val="000000"/>
          <w:sz w:val="23"/>
          <w:szCs w:val="23"/>
          <w:lang w:val="es-CR"/>
        </w:rPr>
        <w:t>• Poder cambiar el consultorio de la cita.</w:t>
      </w:r>
    </w:p>
    <w:p w:rsidR="007C35AE" w:rsidRDefault="007C35AE" w:rsidP="007C35AE">
      <w:pPr>
        <w:spacing w:line="276" w:lineRule="auto"/>
        <w:jc w:val="both"/>
        <w:rPr>
          <w:rFonts w:cs="Arial"/>
          <w:color w:val="000000"/>
          <w:sz w:val="23"/>
          <w:szCs w:val="23"/>
          <w:lang w:val="es-CR"/>
        </w:rPr>
      </w:pPr>
      <w:r w:rsidRPr="003323A6">
        <w:rPr>
          <w:rFonts w:cs="Arial"/>
          <w:color w:val="000000"/>
          <w:sz w:val="23"/>
          <w:szCs w:val="23"/>
          <w:lang w:val="es-CR"/>
        </w:rPr>
        <w:t>•Editar las horas disponibles.</w:t>
      </w:r>
    </w:p>
    <w:p w:rsidR="007C35AE" w:rsidRDefault="007C35AE" w:rsidP="007C35AE">
      <w:pPr>
        <w:spacing w:line="276" w:lineRule="auto"/>
        <w:jc w:val="both"/>
        <w:rPr>
          <w:rFonts w:cs="Arial"/>
          <w:color w:val="000000"/>
          <w:sz w:val="23"/>
          <w:szCs w:val="23"/>
          <w:lang w:val="es-CR"/>
        </w:rPr>
      </w:pPr>
      <w:r>
        <w:rPr>
          <w:rFonts w:cs="Arial"/>
          <w:color w:val="000000"/>
          <w:sz w:val="23"/>
          <w:szCs w:val="23"/>
          <w:lang w:val="es-CR"/>
        </w:rPr>
        <w:t>•Buscar y reservar consultorio.</w:t>
      </w:r>
    </w:p>
    <w:p w:rsidR="003323A6" w:rsidRPr="008143B3" w:rsidRDefault="007C35AE" w:rsidP="003323A6">
      <w:pPr>
        <w:spacing w:line="276" w:lineRule="auto"/>
        <w:jc w:val="both"/>
        <w:rPr>
          <w:lang w:val="es-CR"/>
        </w:rPr>
      </w:pPr>
      <w:r>
        <w:rPr>
          <w:rFonts w:cs="Arial"/>
          <w:color w:val="000000"/>
          <w:sz w:val="23"/>
          <w:szCs w:val="23"/>
          <w:lang w:val="es-CR"/>
        </w:rPr>
        <w:t>•Crear usuarios administrativos y consultorios.</w:t>
      </w:r>
    </w:p>
    <w:p w:rsidR="003323A6" w:rsidRPr="003323A6" w:rsidRDefault="003323A6" w:rsidP="003323A6">
      <w:pPr>
        <w:pStyle w:val="Ttulo1"/>
        <w:jc w:val="both"/>
        <w:rPr>
          <w:rFonts w:eastAsia="Times New Roman"/>
          <w:lang w:val="es-CR"/>
        </w:rPr>
      </w:pPr>
      <w:bookmarkStart w:id="8" w:name="_Toc383372117"/>
      <w:r w:rsidRPr="003323A6">
        <w:rPr>
          <w:rFonts w:eastAsia="Times New Roman"/>
          <w:lang w:val="es-CR"/>
        </w:rPr>
        <w:t>Descripción de diseño de alto nivel</w:t>
      </w:r>
      <w:bookmarkEnd w:id="8"/>
    </w:p>
    <w:p w:rsidR="003323A6" w:rsidRPr="003323A6" w:rsidRDefault="003323A6" w:rsidP="003323A6">
      <w:pPr>
        <w:spacing w:line="276" w:lineRule="auto"/>
        <w:jc w:val="both"/>
        <w:rPr>
          <w:lang w:val="es-CR"/>
        </w:rPr>
      </w:pPr>
      <w:r w:rsidRPr="003323A6">
        <w:rPr>
          <w:rFonts w:cs="Arial"/>
          <w:color w:val="000000"/>
          <w:sz w:val="23"/>
          <w:szCs w:val="23"/>
          <w:lang w:val="es-CR"/>
        </w:rPr>
        <w:t>La aplicación consta de tres etapas, las cuales se amplían en esta sección:</w:t>
      </w:r>
    </w:p>
    <w:p w:rsidR="003323A6" w:rsidRPr="003323A6" w:rsidRDefault="003323A6" w:rsidP="003323A6">
      <w:pPr>
        <w:spacing w:line="276" w:lineRule="auto"/>
        <w:jc w:val="both"/>
        <w:rPr>
          <w:lang w:val="es-CR"/>
        </w:rPr>
      </w:pPr>
      <w:r w:rsidRPr="003323A6">
        <w:rPr>
          <w:rFonts w:cs="Arial"/>
          <w:color w:val="000000"/>
          <w:sz w:val="23"/>
          <w:szCs w:val="23"/>
          <w:lang w:val="es-CR"/>
        </w:rPr>
        <w:t>-Aplicación para clientes móviles.</w:t>
      </w:r>
    </w:p>
    <w:p w:rsidR="003323A6" w:rsidRPr="003323A6" w:rsidRDefault="003323A6" w:rsidP="003323A6">
      <w:pPr>
        <w:spacing w:line="276" w:lineRule="auto"/>
        <w:jc w:val="both"/>
        <w:rPr>
          <w:lang w:val="es-CR"/>
        </w:rPr>
      </w:pPr>
      <w:r w:rsidRPr="003323A6">
        <w:rPr>
          <w:rFonts w:cs="Arial"/>
          <w:color w:val="000000"/>
          <w:sz w:val="23"/>
          <w:szCs w:val="23"/>
          <w:lang w:val="es-CR"/>
        </w:rPr>
        <w:t>-Aplicación móvil para administrativos.</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 xml:space="preserve">-Aplicación web para administrativos. </w:t>
      </w:r>
    </w:p>
    <w:p w:rsidR="00EA2008" w:rsidRPr="00EA2008" w:rsidRDefault="00EA2008" w:rsidP="00EA2008">
      <w:pPr>
        <w:pStyle w:val="Ttulo2"/>
        <w:jc w:val="both"/>
        <w:rPr>
          <w:rFonts w:eastAsia="Times New Roman"/>
          <w:lang w:val="es-CR"/>
        </w:rPr>
      </w:pPr>
      <w:r w:rsidRPr="00EA2008">
        <w:rPr>
          <w:rFonts w:eastAsia="Times New Roman"/>
          <w:lang w:val="es-CR"/>
        </w:rPr>
        <w:t>Descripción del backend</w:t>
      </w:r>
    </w:p>
    <w:p w:rsidR="00EA2008" w:rsidRDefault="009050A8" w:rsidP="00EA2008">
      <w:pPr>
        <w:pStyle w:val="Prrafodelista"/>
        <w:numPr>
          <w:ilvl w:val="0"/>
          <w:numId w:val="5"/>
        </w:numPr>
        <w:spacing w:line="276" w:lineRule="auto"/>
        <w:jc w:val="both"/>
        <w:rPr>
          <w:rFonts w:cs="Arial"/>
          <w:color w:val="000000"/>
          <w:sz w:val="23"/>
          <w:szCs w:val="23"/>
          <w:lang w:val="es-CR"/>
        </w:rPr>
      </w:pPr>
      <w:r>
        <w:rPr>
          <w:rFonts w:cs="Arial"/>
          <w:color w:val="000000"/>
          <w:sz w:val="23"/>
          <w:szCs w:val="23"/>
          <w:lang w:val="es-CR"/>
        </w:rPr>
        <w:t>Se utiliza MySQL como motor de la base de datos</w:t>
      </w:r>
      <w:r w:rsidR="00EA2008">
        <w:rPr>
          <w:rFonts w:cs="Arial"/>
          <w:color w:val="000000"/>
          <w:sz w:val="23"/>
          <w:szCs w:val="23"/>
          <w:lang w:val="es-CR"/>
        </w:rPr>
        <w:t>.</w:t>
      </w:r>
    </w:p>
    <w:p w:rsidR="00315AC7" w:rsidRPr="00315AC7" w:rsidRDefault="00F03341" w:rsidP="00315AC7">
      <w:pPr>
        <w:pStyle w:val="Prrafodelista"/>
        <w:numPr>
          <w:ilvl w:val="0"/>
          <w:numId w:val="5"/>
        </w:numPr>
        <w:spacing w:line="276" w:lineRule="auto"/>
        <w:jc w:val="both"/>
        <w:rPr>
          <w:rFonts w:cs="Arial"/>
          <w:color w:val="000000"/>
          <w:sz w:val="23"/>
          <w:szCs w:val="23"/>
          <w:lang w:val="es-CR"/>
        </w:rPr>
      </w:pPr>
      <w:r>
        <w:rPr>
          <w:rFonts w:cs="Arial"/>
          <w:color w:val="000000"/>
          <w:sz w:val="23"/>
          <w:szCs w:val="23"/>
          <w:lang w:val="es-CR"/>
        </w:rPr>
        <w:t>Php se utiliza para la comunicación con la base de datos</w:t>
      </w:r>
      <w:r w:rsidR="00315AC7">
        <w:rPr>
          <w:rFonts w:cs="Arial"/>
          <w:color w:val="000000"/>
          <w:sz w:val="23"/>
          <w:szCs w:val="23"/>
          <w:lang w:val="es-CR"/>
        </w:rPr>
        <w:t>.</w:t>
      </w:r>
    </w:p>
    <w:p w:rsidR="003323A6" w:rsidRDefault="003323A6" w:rsidP="003323A6">
      <w:pPr>
        <w:pStyle w:val="Ttulo2"/>
        <w:jc w:val="both"/>
        <w:rPr>
          <w:rFonts w:eastAsia="Times New Roman"/>
          <w:lang w:val="es-CR"/>
        </w:rPr>
      </w:pPr>
      <w:bookmarkStart w:id="9" w:name="_Toc383372118"/>
      <w:r w:rsidRPr="003323A6">
        <w:rPr>
          <w:rFonts w:eastAsia="Times New Roman"/>
          <w:lang w:val="es-CR"/>
        </w:rPr>
        <w:t>Componentes</w:t>
      </w:r>
      <w:bookmarkEnd w:id="9"/>
    </w:p>
    <w:p w:rsidR="008143B3" w:rsidRDefault="008143B3" w:rsidP="008143B3">
      <w:pPr>
        <w:jc w:val="both"/>
        <w:rPr>
          <w:lang w:val="es-CR"/>
        </w:rPr>
      </w:pPr>
      <w:r>
        <w:rPr>
          <w:lang w:val="es-CR"/>
        </w:rPr>
        <w:t xml:space="preserve">El programa se compone de distintos módulos, tanto propios como externos, los cuales de relacionan entre sí. Sin embargo, no todos se relacionan con los demás y las conexiones no son siempre hacia ambos lados, es decir, la interacción ocurre de un módulo a otro y no al contrario. </w:t>
      </w:r>
    </w:p>
    <w:p w:rsidR="008143B3" w:rsidRDefault="008143B3" w:rsidP="008143B3">
      <w:pPr>
        <w:jc w:val="both"/>
        <w:rPr>
          <w:lang w:val="es-CR"/>
        </w:rPr>
      </w:pPr>
      <w:r>
        <w:rPr>
          <w:lang w:val="es-CR"/>
        </w:rPr>
        <w:t>Los componentes externos que conforman el sistema son: Google Maps y Facebook. Ambas aplicaciones proveen un API de comunicación.</w:t>
      </w:r>
    </w:p>
    <w:p w:rsidR="008143B3" w:rsidRPr="008143B3" w:rsidRDefault="008143B3" w:rsidP="008143B3">
      <w:pPr>
        <w:jc w:val="both"/>
        <w:rPr>
          <w:lang w:val="es-CR"/>
        </w:rPr>
      </w:pPr>
      <w:r>
        <w:rPr>
          <w:lang w:val="es-CR"/>
        </w:rPr>
        <w:t xml:space="preserve">Los componentes internos del sistema son: Aplicación móvil de administrador, aplicación móvil de cliente, aplicación web, servidor web y la base de datos. </w:t>
      </w:r>
    </w:p>
    <w:p w:rsidR="003323A6" w:rsidRPr="003323A6" w:rsidRDefault="003323A6" w:rsidP="008143B3">
      <w:pPr>
        <w:spacing w:line="276" w:lineRule="auto"/>
        <w:jc w:val="both"/>
        <w:rPr>
          <w:lang w:val="es-CR"/>
        </w:rPr>
      </w:pPr>
      <w:r w:rsidRPr="003323A6">
        <w:rPr>
          <w:rFonts w:cs="Arial"/>
          <w:color w:val="000000"/>
          <w:sz w:val="23"/>
          <w:szCs w:val="23"/>
          <w:lang w:val="es-CR"/>
        </w:rPr>
        <w:t>En el diagrama de la</w:t>
      </w:r>
      <w:r w:rsidRPr="003323A6">
        <w:rPr>
          <w:rFonts w:cs="Arial"/>
          <w:color w:val="FF0000"/>
          <w:sz w:val="23"/>
          <w:szCs w:val="23"/>
          <w:lang w:val="es-CR"/>
        </w:rPr>
        <w:t xml:space="preserve"> </w:t>
      </w:r>
      <w:r w:rsidRPr="00C22ECD">
        <w:rPr>
          <w:rFonts w:cs="Arial"/>
          <w:sz w:val="23"/>
          <w:szCs w:val="23"/>
          <w:lang w:val="es-CR"/>
        </w:rPr>
        <w:t>figura</w:t>
      </w:r>
      <w:r w:rsidR="00C22ECD" w:rsidRPr="00C22ECD">
        <w:rPr>
          <w:rFonts w:cs="Arial"/>
          <w:sz w:val="23"/>
          <w:szCs w:val="23"/>
          <w:lang w:val="es-CR"/>
        </w:rPr>
        <w:t xml:space="preserve"> 1</w:t>
      </w:r>
      <w:r w:rsidRPr="00C22ECD">
        <w:rPr>
          <w:rFonts w:cs="Arial"/>
          <w:sz w:val="23"/>
          <w:szCs w:val="23"/>
          <w:lang w:val="es-CR"/>
        </w:rPr>
        <w:t xml:space="preserve">, </w:t>
      </w:r>
      <w:r w:rsidRPr="003323A6">
        <w:rPr>
          <w:rFonts w:cs="Arial"/>
          <w:color w:val="000000"/>
          <w:sz w:val="23"/>
          <w:szCs w:val="23"/>
          <w:lang w:val="es-CR"/>
        </w:rPr>
        <w:t xml:space="preserve">se muestran los principales componentes del sistema, los cuales se conectan entre sí de la forma mostrada. </w:t>
      </w:r>
    </w:p>
    <w:p w:rsidR="003323A6" w:rsidRDefault="00B70485" w:rsidP="003323A6">
      <w:pPr>
        <w:spacing w:line="276" w:lineRule="auto"/>
        <w:jc w:val="both"/>
        <w:rPr>
          <w:lang w:val="es-CR"/>
        </w:rPr>
      </w:pPr>
      <w:r>
        <w:rPr>
          <w:noProof/>
          <w:lang w:val="es-ES" w:eastAsia="es-ES"/>
        </w:rPr>
        <w:lastRenderedPageBreak/>
        <w:drawing>
          <wp:inline distT="0" distB="0" distL="0" distR="0">
            <wp:extent cx="5153025" cy="458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jpg"/>
                    <pic:cNvPicPr/>
                  </pic:nvPicPr>
                  <pic:blipFill>
                    <a:blip r:embed="rId8">
                      <a:extLst>
                        <a:ext uri="{28A0092B-C50C-407E-A947-70E740481C1C}">
                          <a14:useLocalDpi xmlns:a14="http://schemas.microsoft.com/office/drawing/2010/main" val="0"/>
                        </a:ext>
                      </a:extLst>
                    </a:blip>
                    <a:stretch>
                      <a:fillRect/>
                    </a:stretch>
                  </pic:blipFill>
                  <pic:spPr>
                    <a:xfrm>
                      <a:off x="0" y="0"/>
                      <a:ext cx="5153025" cy="4581525"/>
                    </a:xfrm>
                    <a:prstGeom prst="rect">
                      <a:avLst/>
                    </a:prstGeom>
                  </pic:spPr>
                </pic:pic>
              </a:graphicData>
            </a:graphic>
          </wp:inline>
        </w:drawing>
      </w:r>
    </w:p>
    <w:p w:rsidR="003323A6" w:rsidRPr="003323A6" w:rsidRDefault="003323A6" w:rsidP="003323A6">
      <w:pPr>
        <w:spacing w:line="276" w:lineRule="auto"/>
        <w:jc w:val="both"/>
        <w:rPr>
          <w:i/>
          <w:lang w:val="es-CR"/>
        </w:rPr>
      </w:pPr>
      <w:r w:rsidRPr="00C22ECD">
        <w:rPr>
          <w:i/>
          <w:lang w:val="es-CR"/>
        </w:rPr>
        <w:t xml:space="preserve">Figura </w:t>
      </w:r>
      <w:r w:rsidR="00C22ECD" w:rsidRPr="00C22ECD">
        <w:rPr>
          <w:i/>
          <w:lang w:val="es-CR"/>
        </w:rPr>
        <w:t>1</w:t>
      </w:r>
      <w:r w:rsidRPr="00C22ECD">
        <w:rPr>
          <w:i/>
          <w:lang w:val="es-CR"/>
        </w:rPr>
        <w:t>. Conexió</w:t>
      </w:r>
      <w:r>
        <w:rPr>
          <w:i/>
          <w:lang w:val="es-CR"/>
        </w:rPr>
        <w:t>n de los componentes del sistema móvil.</w:t>
      </w:r>
    </w:p>
    <w:p w:rsidR="003323A6" w:rsidRPr="003323A6" w:rsidRDefault="003323A6" w:rsidP="003323A6">
      <w:pPr>
        <w:spacing w:line="276" w:lineRule="auto"/>
        <w:jc w:val="both"/>
        <w:rPr>
          <w:lang w:val="es-CR"/>
        </w:rPr>
      </w:pPr>
      <w:r w:rsidRPr="003323A6">
        <w:rPr>
          <w:lang w:val="es-CR"/>
        </w:rPr>
        <w:br/>
      </w:r>
      <w:r w:rsidRPr="003323A6">
        <w:rPr>
          <w:rFonts w:cs="Arial"/>
          <w:color w:val="000000"/>
          <w:sz w:val="23"/>
          <w:szCs w:val="23"/>
          <w:lang w:val="es-CR"/>
        </w:rPr>
        <w:t>Los diagramas siguientes muestran la relación entre los componentes en funcionalidad y los usuarios, es decir el uso de la aplicación</w:t>
      </w:r>
      <w:r w:rsidR="00FB4269">
        <w:rPr>
          <w:rFonts w:cs="Arial"/>
          <w:sz w:val="23"/>
          <w:szCs w:val="23"/>
          <w:lang w:val="es-CR"/>
        </w:rPr>
        <w:t>.</w:t>
      </w:r>
    </w:p>
    <w:p w:rsidR="003323A6" w:rsidRDefault="003323A6" w:rsidP="003323A6">
      <w:pPr>
        <w:spacing w:line="276" w:lineRule="auto"/>
        <w:rPr>
          <w:lang w:val="es-CR"/>
        </w:rPr>
      </w:pPr>
      <w:r>
        <w:rPr>
          <w:noProof/>
          <w:lang w:val="es-ES" w:eastAsia="es-ES"/>
        </w:rPr>
        <w:drawing>
          <wp:inline distT="0" distB="0" distL="0" distR="0" wp14:anchorId="5165DF18" wp14:editId="4C2C7FBF">
            <wp:extent cx="3895595" cy="1753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9">
                      <a:extLst>
                        <a:ext uri="{28A0092B-C50C-407E-A947-70E740481C1C}">
                          <a14:useLocalDpi xmlns:a14="http://schemas.microsoft.com/office/drawing/2010/main" val="0"/>
                        </a:ext>
                      </a:extLst>
                    </a:blip>
                    <a:stretch>
                      <a:fillRect/>
                    </a:stretch>
                  </pic:blipFill>
                  <pic:spPr>
                    <a:xfrm>
                      <a:off x="0" y="0"/>
                      <a:ext cx="3909254" cy="1759582"/>
                    </a:xfrm>
                    <a:prstGeom prst="rect">
                      <a:avLst/>
                    </a:prstGeom>
                  </pic:spPr>
                </pic:pic>
              </a:graphicData>
            </a:graphic>
          </wp:inline>
        </w:drawing>
      </w:r>
    </w:p>
    <w:p w:rsidR="00FB4269" w:rsidRDefault="003323A6" w:rsidP="003323A6">
      <w:pPr>
        <w:spacing w:line="276" w:lineRule="auto"/>
        <w:rPr>
          <w:i/>
          <w:noProof/>
          <w:lang w:val="es-CR"/>
        </w:rPr>
      </w:pPr>
      <w:r w:rsidRPr="00C22ECD">
        <w:rPr>
          <w:i/>
          <w:lang w:val="es-CR"/>
        </w:rPr>
        <w:t>Figura</w:t>
      </w:r>
      <w:r w:rsidR="00C22ECD">
        <w:rPr>
          <w:noProof/>
          <w:lang w:val="es-CR"/>
        </w:rPr>
        <w:t xml:space="preserve"> 2</w:t>
      </w:r>
      <w:r w:rsidRPr="00C22ECD">
        <w:rPr>
          <w:noProof/>
          <w:lang w:val="es-CR"/>
        </w:rPr>
        <w:t xml:space="preserve">. </w:t>
      </w:r>
      <w:r w:rsidRPr="007C35AE">
        <w:rPr>
          <w:i/>
          <w:noProof/>
          <w:lang w:val="es-CR"/>
        </w:rPr>
        <w:t>Acceso a las funciones del sistema por parte de un usuario cliente</w:t>
      </w:r>
    </w:p>
    <w:p w:rsidR="00FB4269" w:rsidRDefault="00FB4269" w:rsidP="00FB4269">
      <w:pPr>
        <w:spacing w:line="276" w:lineRule="auto"/>
        <w:jc w:val="both"/>
        <w:rPr>
          <w:rFonts w:cs="Arial"/>
          <w:color w:val="000000"/>
          <w:sz w:val="23"/>
          <w:szCs w:val="23"/>
          <w:lang w:val="es-CR"/>
        </w:rPr>
      </w:pPr>
      <w:r>
        <w:rPr>
          <w:rFonts w:cs="Arial"/>
          <w:sz w:val="23"/>
          <w:szCs w:val="23"/>
          <w:lang w:val="es-CR"/>
        </w:rPr>
        <w:lastRenderedPageBreak/>
        <w:t xml:space="preserve">La </w:t>
      </w:r>
      <w:r w:rsidRPr="00C22ECD">
        <w:rPr>
          <w:rFonts w:cs="Arial"/>
          <w:sz w:val="23"/>
          <w:szCs w:val="23"/>
          <w:lang w:val="es-CR"/>
        </w:rPr>
        <w:t xml:space="preserve">figura 2 se muestra las dos formas acceder al sistema por parte del usuario cliente, </w:t>
      </w:r>
      <w:r>
        <w:rPr>
          <w:rFonts w:cs="Arial"/>
          <w:color w:val="000000"/>
          <w:sz w:val="23"/>
          <w:szCs w:val="23"/>
          <w:lang w:val="es-CR"/>
        </w:rPr>
        <w:t>e</w:t>
      </w:r>
      <w:r w:rsidRPr="003323A6">
        <w:rPr>
          <w:rFonts w:cs="Arial"/>
          <w:color w:val="000000"/>
          <w:sz w:val="23"/>
          <w:szCs w:val="23"/>
          <w:lang w:val="es-CR"/>
        </w:rPr>
        <w:t xml:space="preserve">n el primer caso, el cliente se conecta al backend por medio de su dispositivo móvil y realiza los cambios </w:t>
      </w:r>
      <w:r>
        <w:rPr>
          <w:rFonts w:cs="Arial"/>
          <w:color w:val="000000"/>
          <w:sz w:val="23"/>
          <w:szCs w:val="23"/>
          <w:lang w:val="es-CR"/>
        </w:rPr>
        <w:t xml:space="preserve">y consultas </w:t>
      </w:r>
      <w:r w:rsidRPr="003323A6">
        <w:rPr>
          <w:rFonts w:cs="Arial"/>
          <w:color w:val="000000"/>
          <w:sz w:val="23"/>
          <w:szCs w:val="23"/>
          <w:lang w:val="es-CR"/>
        </w:rPr>
        <w:t>que desee. En el segundo caso, el cliente llama a un administrativo</w:t>
      </w:r>
      <w:r>
        <w:rPr>
          <w:rFonts w:cs="Arial"/>
          <w:color w:val="000000"/>
          <w:sz w:val="23"/>
          <w:szCs w:val="23"/>
          <w:lang w:val="es-CR"/>
        </w:rPr>
        <w:t>, el cual tiene acceso a un computador,</w:t>
      </w:r>
      <w:r w:rsidRPr="003323A6">
        <w:rPr>
          <w:rFonts w:cs="Arial"/>
          <w:color w:val="000000"/>
          <w:sz w:val="23"/>
          <w:szCs w:val="23"/>
          <w:lang w:val="es-CR"/>
        </w:rPr>
        <w:t xml:space="preserve"> y es éste último quien se conecta a la aplicación web y realiza los cambios deseados. </w:t>
      </w:r>
    </w:p>
    <w:p w:rsidR="003323A6" w:rsidRDefault="003323A6" w:rsidP="003323A6">
      <w:pPr>
        <w:spacing w:line="276" w:lineRule="auto"/>
        <w:rPr>
          <w:lang w:val="es-CR"/>
        </w:rPr>
      </w:pPr>
      <w:r w:rsidRPr="003323A6">
        <w:rPr>
          <w:lang w:val="es-CR"/>
        </w:rPr>
        <w:br/>
      </w:r>
    </w:p>
    <w:p w:rsidR="003323A6" w:rsidRDefault="003323A6" w:rsidP="003323A6">
      <w:pPr>
        <w:spacing w:line="276" w:lineRule="auto"/>
        <w:rPr>
          <w:lang w:val="es-CR"/>
        </w:rPr>
      </w:pPr>
      <w:r>
        <w:rPr>
          <w:noProof/>
          <w:lang w:val="es-ES" w:eastAsia="es-ES"/>
        </w:rPr>
        <w:drawing>
          <wp:inline distT="0" distB="0" distL="0" distR="0">
            <wp:extent cx="3958201" cy="17160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0">
                      <a:extLst>
                        <a:ext uri="{28A0092B-C50C-407E-A947-70E740481C1C}">
                          <a14:useLocalDpi xmlns:a14="http://schemas.microsoft.com/office/drawing/2010/main" val="0"/>
                        </a:ext>
                      </a:extLst>
                    </a:blip>
                    <a:stretch>
                      <a:fillRect/>
                    </a:stretch>
                  </pic:blipFill>
                  <pic:spPr>
                    <a:xfrm>
                      <a:off x="0" y="0"/>
                      <a:ext cx="3994233" cy="1731688"/>
                    </a:xfrm>
                    <a:prstGeom prst="rect">
                      <a:avLst/>
                    </a:prstGeom>
                  </pic:spPr>
                </pic:pic>
              </a:graphicData>
            </a:graphic>
          </wp:inline>
        </w:drawing>
      </w:r>
    </w:p>
    <w:p w:rsidR="003323A6" w:rsidRPr="007C35AE" w:rsidRDefault="00C22ECD" w:rsidP="003323A6">
      <w:pPr>
        <w:spacing w:line="276" w:lineRule="auto"/>
        <w:rPr>
          <w:i/>
          <w:noProof/>
          <w:lang w:val="es-CR"/>
        </w:rPr>
      </w:pPr>
      <w:r w:rsidRPr="00C22ECD">
        <w:rPr>
          <w:i/>
          <w:lang w:val="es-CR"/>
        </w:rPr>
        <w:t>Figura 3</w:t>
      </w:r>
      <w:r w:rsidR="003323A6" w:rsidRPr="00C22ECD">
        <w:rPr>
          <w:noProof/>
          <w:lang w:val="es-CR"/>
        </w:rPr>
        <w:t xml:space="preserve">. </w:t>
      </w:r>
      <w:r w:rsidR="003323A6" w:rsidRPr="007C35AE">
        <w:rPr>
          <w:i/>
          <w:noProof/>
          <w:lang w:val="es-CR"/>
        </w:rPr>
        <w:t>Acceso a las funciones del sistema por parte de un usuario administrativo</w:t>
      </w:r>
    </w:p>
    <w:p w:rsidR="003323A6" w:rsidRPr="007C35AE" w:rsidRDefault="003323A6" w:rsidP="003323A6">
      <w:pPr>
        <w:spacing w:line="276" w:lineRule="auto"/>
        <w:rPr>
          <w:i/>
          <w:noProof/>
          <w:lang w:val="es-CR"/>
        </w:rPr>
      </w:pPr>
    </w:p>
    <w:p w:rsidR="003323A6" w:rsidRDefault="003323A6" w:rsidP="003323A6">
      <w:pPr>
        <w:spacing w:line="276" w:lineRule="auto"/>
        <w:rPr>
          <w:lang w:val="es-CR"/>
        </w:rPr>
      </w:pPr>
      <w:r>
        <w:rPr>
          <w:noProof/>
          <w:lang w:val="es-ES" w:eastAsia="es-ES"/>
        </w:rPr>
        <w:drawing>
          <wp:inline distT="0" distB="0" distL="0" distR="0">
            <wp:extent cx="366712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1">
                      <a:extLst>
                        <a:ext uri="{28A0092B-C50C-407E-A947-70E740481C1C}">
                          <a14:useLocalDpi xmlns:a14="http://schemas.microsoft.com/office/drawing/2010/main" val="0"/>
                        </a:ext>
                      </a:extLst>
                    </a:blip>
                    <a:stretch>
                      <a:fillRect/>
                    </a:stretch>
                  </pic:blipFill>
                  <pic:spPr>
                    <a:xfrm>
                      <a:off x="0" y="0"/>
                      <a:ext cx="3667125" cy="809625"/>
                    </a:xfrm>
                    <a:prstGeom prst="rect">
                      <a:avLst/>
                    </a:prstGeom>
                  </pic:spPr>
                </pic:pic>
              </a:graphicData>
            </a:graphic>
          </wp:inline>
        </w:drawing>
      </w:r>
    </w:p>
    <w:p w:rsidR="003323A6" w:rsidRPr="003323A6" w:rsidRDefault="003323A6" w:rsidP="003323A6">
      <w:pPr>
        <w:spacing w:line="276" w:lineRule="auto"/>
        <w:rPr>
          <w:lang w:val="es-CR"/>
        </w:rPr>
      </w:pPr>
      <w:r w:rsidRPr="00C22ECD">
        <w:rPr>
          <w:i/>
          <w:lang w:val="es-CR"/>
        </w:rPr>
        <w:t>Figura</w:t>
      </w:r>
      <w:r w:rsidR="00C22ECD" w:rsidRPr="00C22ECD">
        <w:rPr>
          <w:noProof/>
          <w:lang w:val="es-CR"/>
        </w:rPr>
        <w:t xml:space="preserve"> 4</w:t>
      </w:r>
      <w:r w:rsidRPr="00C22ECD">
        <w:rPr>
          <w:noProof/>
          <w:lang w:val="es-CR"/>
        </w:rPr>
        <w:t xml:space="preserve">. </w:t>
      </w:r>
      <w:r w:rsidRPr="007C35AE">
        <w:rPr>
          <w:i/>
          <w:noProof/>
          <w:lang w:val="es-CR"/>
        </w:rPr>
        <w:t>Acceso a las funciones del sistema por parte del app web.</w:t>
      </w:r>
    </w:p>
    <w:p w:rsidR="00FB4269" w:rsidRDefault="00FB4269" w:rsidP="00FB4269">
      <w:pPr>
        <w:spacing w:line="276" w:lineRule="auto"/>
        <w:jc w:val="both"/>
        <w:rPr>
          <w:rFonts w:cs="Arial"/>
          <w:color w:val="000000"/>
          <w:sz w:val="23"/>
          <w:szCs w:val="23"/>
          <w:lang w:val="es-CR"/>
        </w:rPr>
      </w:pPr>
      <w:r>
        <w:rPr>
          <w:rFonts w:cs="Arial"/>
          <w:color w:val="000000"/>
          <w:sz w:val="23"/>
          <w:szCs w:val="23"/>
          <w:lang w:val="es-CR"/>
        </w:rPr>
        <w:t>L</w:t>
      </w:r>
      <w:r w:rsidRPr="00C22ECD">
        <w:rPr>
          <w:rFonts w:cs="Arial"/>
          <w:sz w:val="23"/>
          <w:szCs w:val="23"/>
          <w:lang w:val="es-CR"/>
        </w:rPr>
        <w:t xml:space="preserve">a figura 3 </w:t>
      </w:r>
      <w:r w:rsidRPr="003323A6">
        <w:rPr>
          <w:rFonts w:cs="Arial"/>
          <w:color w:val="000000"/>
          <w:sz w:val="23"/>
          <w:szCs w:val="23"/>
          <w:lang w:val="es-CR"/>
        </w:rPr>
        <w:t xml:space="preserve">muestra </w:t>
      </w:r>
      <w:r>
        <w:rPr>
          <w:rFonts w:cs="Arial"/>
          <w:color w:val="000000"/>
          <w:sz w:val="23"/>
          <w:szCs w:val="23"/>
          <w:lang w:val="es-CR"/>
        </w:rPr>
        <w:t>el flujo de conectividad de un</w:t>
      </w:r>
      <w:r w:rsidRPr="003323A6">
        <w:rPr>
          <w:rFonts w:cs="Arial"/>
          <w:color w:val="000000"/>
          <w:sz w:val="23"/>
          <w:szCs w:val="23"/>
          <w:lang w:val="es-CR"/>
        </w:rPr>
        <w:t xml:space="preserve"> usuario administrativo</w:t>
      </w:r>
      <w:r>
        <w:rPr>
          <w:rFonts w:cs="Arial"/>
          <w:color w:val="000000"/>
          <w:sz w:val="23"/>
          <w:szCs w:val="23"/>
          <w:lang w:val="es-CR"/>
        </w:rPr>
        <w:t>, este puede conectarse desde su aplicación móvil o puede reservar citas directamente desde la aplicación web.</w:t>
      </w:r>
    </w:p>
    <w:p w:rsidR="00FB4269" w:rsidRPr="003323A6" w:rsidRDefault="00FB4269" w:rsidP="00FB4269">
      <w:pPr>
        <w:spacing w:line="276" w:lineRule="auto"/>
        <w:jc w:val="both"/>
        <w:rPr>
          <w:lang w:val="es-CR"/>
        </w:rPr>
      </w:pPr>
      <w:r>
        <w:rPr>
          <w:rFonts w:cs="Arial"/>
          <w:color w:val="000000"/>
          <w:sz w:val="23"/>
          <w:szCs w:val="23"/>
          <w:lang w:val="es-CR"/>
        </w:rPr>
        <w:t xml:space="preserve">La </w:t>
      </w:r>
      <w:r w:rsidRPr="00C22ECD">
        <w:rPr>
          <w:rFonts w:cs="Arial"/>
          <w:sz w:val="23"/>
          <w:szCs w:val="23"/>
          <w:lang w:val="es-CR"/>
        </w:rPr>
        <w:t>figura 4</w:t>
      </w:r>
      <w:r>
        <w:rPr>
          <w:rFonts w:cs="Arial"/>
          <w:sz w:val="23"/>
          <w:szCs w:val="23"/>
          <w:lang w:val="es-CR"/>
        </w:rPr>
        <w:t xml:space="preserve"> explica el flujo de conectividad desde la aplicación web, la cual se conecta directamente con el backend y realiza los cambios o consultas </w:t>
      </w:r>
      <w:r>
        <w:rPr>
          <w:rFonts w:cs="Arial"/>
          <w:color w:val="000000"/>
          <w:sz w:val="23"/>
          <w:szCs w:val="23"/>
          <w:lang w:val="es-CR"/>
        </w:rPr>
        <w:t>directamente</w:t>
      </w:r>
      <w:r w:rsidRPr="003323A6">
        <w:rPr>
          <w:rFonts w:cs="Arial"/>
          <w:color w:val="000000"/>
          <w:sz w:val="23"/>
          <w:szCs w:val="23"/>
          <w:lang w:val="es-CR"/>
        </w:rPr>
        <w:t xml:space="preserve"> desde el web server.</w:t>
      </w:r>
    </w:p>
    <w:p w:rsidR="00FB4269" w:rsidRDefault="00FB4269" w:rsidP="003323A6">
      <w:pPr>
        <w:spacing w:line="276" w:lineRule="auto"/>
        <w:jc w:val="both"/>
        <w:rPr>
          <w:rFonts w:cs="Arial"/>
          <w:color w:val="000000"/>
          <w:sz w:val="23"/>
          <w:szCs w:val="23"/>
          <w:lang w:val="es-CR"/>
        </w:rPr>
      </w:pPr>
    </w:p>
    <w:p w:rsidR="00FB4269" w:rsidRDefault="00FB4269" w:rsidP="00FB4269">
      <w:pPr>
        <w:pStyle w:val="Ttulo2"/>
        <w:rPr>
          <w:lang w:val="es-CR"/>
        </w:rPr>
      </w:pPr>
      <w:bookmarkStart w:id="10" w:name="_Toc383372119"/>
      <w:r>
        <w:rPr>
          <w:lang w:val="es-CR"/>
        </w:rPr>
        <w:t>Modelo de distribución de la información</w:t>
      </w:r>
      <w:bookmarkEnd w:id="10"/>
      <w:r>
        <w:rPr>
          <w:lang w:val="es-CR"/>
        </w:rPr>
        <w:t xml:space="preserve"> </w:t>
      </w:r>
    </w:p>
    <w:p w:rsidR="00FB4269" w:rsidRPr="00FB4269" w:rsidRDefault="00FB4269" w:rsidP="00FB4269">
      <w:pPr>
        <w:rPr>
          <w:lang w:val="es-CR"/>
        </w:rPr>
      </w:pP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La </w:t>
      </w:r>
      <w:r w:rsidR="00FB4269">
        <w:rPr>
          <w:rFonts w:cs="Arial"/>
          <w:color w:val="000000"/>
          <w:sz w:val="23"/>
          <w:szCs w:val="23"/>
          <w:lang w:val="es-CR"/>
        </w:rPr>
        <w:t xml:space="preserve">aplicación está orientada a un modelo “thin client”, es decir que la distribución de la información y funcionalidad es más fuerte en el backend que en las aplicaciones de los móviles. Cada usuario cuenta con la información estrictamente necesaria y esta debe ser mostrada de la forma más simple posible, por lo que no son necesarios muchos datos. La </w:t>
      </w:r>
      <w:r w:rsidRPr="003323A6">
        <w:rPr>
          <w:rFonts w:cs="Arial"/>
          <w:color w:val="000000"/>
          <w:sz w:val="23"/>
          <w:szCs w:val="23"/>
          <w:lang w:val="es-CR"/>
        </w:rPr>
        <w:t xml:space="preserve">distribución de información entre los componentes se muestra en la </w:t>
      </w:r>
      <w:r w:rsidRPr="00C22ECD">
        <w:rPr>
          <w:rFonts w:cs="Arial"/>
          <w:sz w:val="23"/>
          <w:szCs w:val="23"/>
          <w:lang w:val="es-CR"/>
        </w:rPr>
        <w:t xml:space="preserve">figura </w:t>
      </w:r>
      <w:r w:rsidR="00C22ECD">
        <w:rPr>
          <w:rFonts w:cs="Arial"/>
          <w:color w:val="000000"/>
          <w:sz w:val="23"/>
          <w:szCs w:val="23"/>
          <w:lang w:val="es-CR"/>
        </w:rPr>
        <w:t>5</w:t>
      </w:r>
      <w:r w:rsidRPr="003323A6">
        <w:rPr>
          <w:rFonts w:cs="Arial"/>
          <w:color w:val="000000"/>
          <w:sz w:val="23"/>
          <w:szCs w:val="23"/>
          <w:lang w:val="es-CR"/>
        </w:rPr>
        <w:t xml:space="preserve">. </w:t>
      </w:r>
    </w:p>
    <w:p w:rsidR="003323A6" w:rsidRPr="003323A6" w:rsidRDefault="00F04699" w:rsidP="003323A6">
      <w:pPr>
        <w:spacing w:line="276" w:lineRule="auto"/>
        <w:jc w:val="both"/>
        <w:rPr>
          <w:lang w:val="es-CR"/>
        </w:rPr>
      </w:pPr>
      <w:r>
        <w:rPr>
          <w:noProof/>
          <w:lang w:val="es-ES" w:eastAsia="es-ES"/>
        </w:rPr>
        <w:lastRenderedPageBreak/>
        <w:drawing>
          <wp:inline distT="0" distB="0" distL="0" distR="0">
            <wp:extent cx="5076825" cy="3686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3.jpg"/>
                    <pic:cNvPicPr/>
                  </pic:nvPicPr>
                  <pic:blipFill>
                    <a:blip r:embed="rId12">
                      <a:extLst>
                        <a:ext uri="{28A0092B-C50C-407E-A947-70E740481C1C}">
                          <a14:useLocalDpi xmlns:a14="http://schemas.microsoft.com/office/drawing/2010/main" val="0"/>
                        </a:ext>
                      </a:extLst>
                    </a:blip>
                    <a:stretch>
                      <a:fillRect/>
                    </a:stretch>
                  </pic:blipFill>
                  <pic:spPr>
                    <a:xfrm>
                      <a:off x="0" y="0"/>
                      <a:ext cx="5076825" cy="3686175"/>
                    </a:xfrm>
                    <a:prstGeom prst="rect">
                      <a:avLst/>
                    </a:prstGeom>
                  </pic:spPr>
                </pic:pic>
              </a:graphicData>
            </a:graphic>
          </wp:inline>
        </w:drawing>
      </w:r>
      <w:r w:rsidR="003323A6" w:rsidRPr="003323A6">
        <w:rPr>
          <w:lang w:val="es-CR"/>
        </w:rPr>
        <w:br/>
      </w:r>
      <w:r w:rsidR="003323A6" w:rsidRPr="00C22ECD">
        <w:rPr>
          <w:i/>
          <w:lang w:val="es-CR"/>
        </w:rPr>
        <w:t>Figura</w:t>
      </w:r>
      <w:r w:rsidR="00C22ECD" w:rsidRPr="00C22ECD">
        <w:rPr>
          <w:noProof/>
          <w:lang w:val="es-CR"/>
        </w:rPr>
        <w:t xml:space="preserve"> 5</w:t>
      </w:r>
      <w:r w:rsidR="003323A6" w:rsidRPr="007C35AE">
        <w:rPr>
          <w:noProof/>
          <w:lang w:val="es-CR"/>
        </w:rPr>
        <w:t xml:space="preserve">. </w:t>
      </w:r>
      <w:r w:rsidR="003323A6" w:rsidRPr="007C35AE">
        <w:rPr>
          <w:i/>
          <w:noProof/>
          <w:lang w:val="es-CR"/>
        </w:rPr>
        <w:t>Diagrama de distribución de la información del sistema.</w:t>
      </w:r>
    </w:p>
    <w:p w:rsidR="003323A6" w:rsidRDefault="003323A6" w:rsidP="003323A6">
      <w:pPr>
        <w:spacing w:line="276" w:lineRule="auto"/>
        <w:jc w:val="both"/>
        <w:rPr>
          <w:rFonts w:cs="Arial"/>
          <w:color w:val="000000"/>
          <w:sz w:val="23"/>
          <w:szCs w:val="23"/>
          <w:lang w:val="es-CR"/>
        </w:rPr>
      </w:pPr>
      <w:r w:rsidRPr="003323A6">
        <w:rPr>
          <w:rFonts w:cs="Arial"/>
          <w:color w:val="000000"/>
          <w:sz w:val="23"/>
          <w:szCs w:val="23"/>
          <w:lang w:val="es-CR"/>
        </w:rPr>
        <w:t>Las funcionalidades disponibles por aplicación se muestran en las figuras siguientes. En el primer diagrama las características mostradas son las de la aplicación de un usuario cliente, en la siguiente las de un usuario administrativo y por último las funcionalidades de la aplicación web.</w:t>
      </w:r>
    </w:p>
    <w:p w:rsidR="0031466C" w:rsidRDefault="0031466C" w:rsidP="003323A6">
      <w:pPr>
        <w:spacing w:line="276" w:lineRule="auto"/>
        <w:jc w:val="both"/>
        <w:rPr>
          <w:lang w:val="es-CR"/>
        </w:rPr>
      </w:pPr>
      <w:r>
        <w:rPr>
          <w:noProof/>
          <w:lang w:val="es-ES" w:eastAsia="es-ES"/>
        </w:rPr>
        <w:drawing>
          <wp:inline distT="0" distB="0" distL="0" distR="0">
            <wp:extent cx="5943600" cy="2814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6</w:t>
      </w:r>
      <w:r w:rsidRPr="007C35AE">
        <w:rPr>
          <w:noProof/>
          <w:lang w:val="es-CR"/>
        </w:rPr>
        <w:t xml:space="preserve">. </w:t>
      </w:r>
      <w:r w:rsidRPr="007C35AE">
        <w:rPr>
          <w:i/>
          <w:noProof/>
          <w:lang w:val="es-CR"/>
        </w:rPr>
        <w:t>Funcionalidades para un usuario cliente</w:t>
      </w:r>
    </w:p>
    <w:p w:rsidR="0031466C" w:rsidRDefault="0031466C" w:rsidP="003323A6">
      <w:pPr>
        <w:spacing w:line="276" w:lineRule="auto"/>
        <w:jc w:val="both"/>
        <w:rPr>
          <w:lang w:val="es-CR"/>
        </w:rPr>
      </w:pPr>
      <w:r>
        <w:rPr>
          <w:noProof/>
          <w:lang w:val="es-ES" w:eastAsia="es-ES"/>
        </w:rPr>
        <w:lastRenderedPageBreak/>
        <w:drawing>
          <wp:inline distT="0" distB="0" distL="0" distR="0">
            <wp:extent cx="4942605"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7.jpg"/>
                    <pic:cNvPicPr/>
                  </pic:nvPicPr>
                  <pic:blipFill>
                    <a:blip r:embed="rId14">
                      <a:extLst>
                        <a:ext uri="{28A0092B-C50C-407E-A947-70E740481C1C}">
                          <a14:useLocalDpi xmlns:a14="http://schemas.microsoft.com/office/drawing/2010/main" val="0"/>
                        </a:ext>
                      </a:extLst>
                    </a:blip>
                    <a:stretch>
                      <a:fillRect/>
                    </a:stretch>
                  </pic:blipFill>
                  <pic:spPr>
                    <a:xfrm>
                      <a:off x="0" y="0"/>
                      <a:ext cx="4943859" cy="3020191"/>
                    </a:xfrm>
                    <a:prstGeom prst="rect">
                      <a:avLst/>
                    </a:prstGeom>
                  </pic:spPr>
                </pic:pic>
              </a:graphicData>
            </a:graphic>
          </wp:inline>
        </w:drawing>
      </w:r>
    </w:p>
    <w:p w:rsidR="0031466C" w:rsidRPr="007C35AE" w:rsidRDefault="0031466C" w:rsidP="003323A6">
      <w:pPr>
        <w:spacing w:line="276" w:lineRule="auto"/>
        <w:jc w:val="both"/>
        <w:rPr>
          <w:i/>
          <w:noProof/>
          <w:lang w:val="es-CR"/>
        </w:rPr>
      </w:pPr>
      <w:r w:rsidRPr="00C22ECD">
        <w:rPr>
          <w:i/>
          <w:lang w:val="es-CR"/>
        </w:rPr>
        <w:t>Figura</w:t>
      </w:r>
      <w:r w:rsidR="00C22ECD" w:rsidRPr="00C22ECD">
        <w:rPr>
          <w:noProof/>
          <w:lang w:val="es-CR"/>
        </w:rPr>
        <w:t xml:space="preserve"> 7</w:t>
      </w:r>
      <w:r w:rsidRPr="007C35AE">
        <w:rPr>
          <w:noProof/>
          <w:lang w:val="es-CR"/>
        </w:rPr>
        <w:t xml:space="preserve">. </w:t>
      </w:r>
      <w:r w:rsidRPr="007C35AE">
        <w:rPr>
          <w:i/>
          <w:noProof/>
          <w:lang w:val="es-CR"/>
        </w:rPr>
        <w:t>Funcionalidades de un usuario cliente administrativo</w:t>
      </w:r>
    </w:p>
    <w:p w:rsidR="0031466C" w:rsidRDefault="00116628" w:rsidP="003323A6">
      <w:pPr>
        <w:spacing w:line="276" w:lineRule="auto"/>
        <w:jc w:val="both"/>
        <w:rPr>
          <w:lang w:val="es-CR"/>
        </w:rPr>
      </w:pPr>
      <w:r>
        <w:rPr>
          <w:noProof/>
          <w:lang w:val="es-ES" w:eastAsia="es-ES"/>
        </w:rPr>
        <w:drawing>
          <wp:inline distT="0" distB="0" distL="0" distR="0">
            <wp:extent cx="5943600" cy="4283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3710"/>
                    </a:xfrm>
                    <a:prstGeom prst="rect">
                      <a:avLst/>
                    </a:prstGeom>
                  </pic:spPr>
                </pic:pic>
              </a:graphicData>
            </a:graphic>
          </wp:inline>
        </w:drawing>
      </w:r>
    </w:p>
    <w:p w:rsidR="0031466C" w:rsidRPr="003323A6" w:rsidRDefault="0031466C" w:rsidP="003323A6">
      <w:pPr>
        <w:spacing w:line="276" w:lineRule="auto"/>
        <w:jc w:val="both"/>
        <w:rPr>
          <w:lang w:val="es-CR"/>
        </w:rPr>
      </w:pPr>
      <w:r w:rsidRPr="00C22ECD">
        <w:rPr>
          <w:i/>
          <w:lang w:val="es-CR"/>
        </w:rPr>
        <w:t>Figura</w:t>
      </w:r>
      <w:r w:rsidR="00C22ECD">
        <w:rPr>
          <w:noProof/>
          <w:lang w:val="es-CR"/>
        </w:rPr>
        <w:t xml:space="preserve"> 8</w:t>
      </w:r>
      <w:r w:rsidRPr="00C22ECD">
        <w:rPr>
          <w:noProof/>
          <w:lang w:val="es-CR"/>
        </w:rPr>
        <w:t xml:space="preserve">. </w:t>
      </w:r>
      <w:r w:rsidRPr="007C35AE">
        <w:rPr>
          <w:i/>
          <w:noProof/>
          <w:lang w:val="es-CR"/>
        </w:rPr>
        <w:t>Funcionalidades del servicio web</w:t>
      </w:r>
    </w:p>
    <w:p w:rsidR="003323A6" w:rsidRPr="003323A6" w:rsidRDefault="003323A6" w:rsidP="00FB4269">
      <w:pPr>
        <w:pStyle w:val="Ttulo1"/>
        <w:rPr>
          <w:lang w:val="es-CR"/>
        </w:rPr>
      </w:pPr>
      <w:bookmarkStart w:id="11" w:name="_Toc383372120"/>
      <w:r w:rsidRPr="003323A6">
        <w:rPr>
          <w:lang w:val="es-CR"/>
        </w:rPr>
        <w:lastRenderedPageBreak/>
        <w:t>Descripción detallada</w:t>
      </w:r>
      <w:bookmarkEnd w:id="11"/>
    </w:p>
    <w:p w:rsidR="003323A6" w:rsidRPr="003323A6" w:rsidRDefault="003323A6" w:rsidP="00FB4269">
      <w:pPr>
        <w:pStyle w:val="Ttulo2"/>
        <w:rPr>
          <w:lang w:val="es-CR"/>
        </w:rPr>
      </w:pPr>
      <w:bookmarkStart w:id="12" w:name="_Toc383372121"/>
      <w:r w:rsidRPr="003323A6">
        <w:rPr>
          <w:lang w:val="es-CR"/>
        </w:rPr>
        <w:t>Aplicación Cliente</w:t>
      </w:r>
      <w:bookmarkEnd w:id="12"/>
    </w:p>
    <w:p w:rsidR="003323A6" w:rsidRPr="003323A6" w:rsidRDefault="003323A6" w:rsidP="003323A6">
      <w:pPr>
        <w:spacing w:line="276" w:lineRule="auto"/>
        <w:jc w:val="both"/>
        <w:rPr>
          <w:lang w:val="es-CR"/>
        </w:rPr>
      </w:pPr>
      <w:r w:rsidRPr="003323A6">
        <w:rPr>
          <w:rFonts w:cs="Arial"/>
          <w:color w:val="000000"/>
          <w:sz w:val="23"/>
          <w:szCs w:val="23"/>
          <w:lang w:val="es-CR"/>
        </w:rPr>
        <w:t>La aplicación cliente contará con una pantalla inicial para autenticarse</w:t>
      </w:r>
      <w:r w:rsidR="00C22ECD">
        <w:rPr>
          <w:rFonts w:cs="Arial"/>
          <w:color w:val="000000"/>
          <w:sz w:val="23"/>
          <w:szCs w:val="23"/>
          <w:lang w:val="es-CR"/>
        </w:rPr>
        <w:t xml:space="preserve"> similar a la figura 9</w:t>
      </w:r>
      <w:r w:rsidRPr="003323A6">
        <w:rPr>
          <w:rFonts w:cs="Arial"/>
          <w:color w:val="000000"/>
          <w:sz w:val="23"/>
          <w:szCs w:val="23"/>
          <w:lang w:val="es-CR"/>
        </w:rPr>
        <w:t>. En caso de no estar registrado se podrá crear una cuenta utilizando la información de facebook o ingresada manualmente.</w:t>
      </w:r>
    </w:p>
    <w:p w:rsidR="00C22ECD" w:rsidRDefault="00F92A15" w:rsidP="003323A6">
      <w:pPr>
        <w:spacing w:line="276" w:lineRule="auto"/>
        <w:jc w:val="both"/>
        <w:rPr>
          <w:rFonts w:cs="Arial"/>
          <w:color w:val="000000"/>
          <w:sz w:val="23"/>
          <w:szCs w:val="23"/>
          <w:lang w:val="es-CR"/>
        </w:rPr>
      </w:pPr>
      <w:r>
        <w:rPr>
          <w:rFonts w:cs="Arial"/>
          <w:noProof/>
          <w:color w:val="000000"/>
          <w:sz w:val="23"/>
          <w:szCs w:val="23"/>
          <w:lang w:val="es-ES" w:eastAsia="es-ES"/>
        </w:rPr>
        <w:drawing>
          <wp:inline distT="0" distB="0" distL="0" distR="0">
            <wp:extent cx="2870835" cy="4072255"/>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835" cy="4072255"/>
                    </a:xfrm>
                    <a:prstGeom prst="rect">
                      <a:avLst/>
                    </a:prstGeom>
                    <a:noFill/>
                    <a:ln>
                      <a:noFill/>
                    </a:ln>
                  </pic:spPr>
                </pic:pic>
              </a:graphicData>
            </a:graphic>
          </wp:inline>
        </w:drawing>
      </w:r>
    </w:p>
    <w:p w:rsidR="00C22ECD" w:rsidRDefault="00C22ECD" w:rsidP="003323A6">
      <w:pPr>
        <w:spacing w:line="276" w:lineRule="auto"/>
        <w:jc w:val="both"/>
        <w:rPr>
          <w:rFonts w:cs="Arial"/>
          <w:color w:val="000000"/>
          <w:sz w:val="23"/>
          <w:szCs w:val="23"/>
          <w:lang w:val="es-CR"/>
        </w:rPr>
      </w:pPr>
      <w:r w:rsidRPr="00C22ECD">
        <w:rPr>
          <w:i/>
          <w:lang w:val="es-CR"/>
        </w:rPr>
        <w:t>Figura</w:t>
      </w:r>
      <w:r>
        <w:rPr>
          <w:noProof/>
          <w:lang w:val="es-CR"/>
        </w:rPr>
        <w:t xml:space="preserve"> 9</w:t>
      </w:r>
      <w:r w:rsidRPr="007C35AE">
        <w:rPr>
          <w:noProof/>
          <w:lang w:val="es-CR"/>
        </w:rPr>
        <w:t xml:space="preserve">. </w:t>
      </w:r>
      <w:r>
        <w:rPr>
          <w:i/>
          <w:noProof/>
          <w:lang w:val="es-CR"/>
        </w:rPr>
        <w:t>Pantalla borrador de login</w:t>
      </w:r>
    </w:p>
    <w:p w:rsidR="003323A6" w:rsidRPr="003323A6" w:rsidRDefault="003323A6" w:rsidP="003323A6">
      <w:pPr>
        <w:spacing w:line="276" w:lineRule="auto"/>
        <w:jc w:val="both"/>
        <w:rPr>
          <w:lang w:val="es-CR"/>
        </w:rPr>
      </w:pPr>
      <w:r w:rsidRPr="003323A6">
        <w:rPr>
          <w:rFonts w:cs="Arial"/>
          <w:color w:val="000000"/>
          <w:sz w:val="23"/>
          <w:szCs w:val="23"/>
          <w:lang w:val="es-CR"/>
        </w:rPr>
        <w:t>Ya autenticado se mostrará el menú inicial en el que se puede buscar especialistas, consultorios, solicitar una cita o ver las citas que posee.</w:t>
      </w:r>
      <w:r w:rsidR="00287D6F">
        <w:rPr>
          <w:rFonts w:cs="Arial"/>
          <w:color w:val="000000"/>
          <w:sz w:val="23"/>
          <w:szCs w:val="23"/>
          <w:lang w:val="es-CR"/>
        </w:rPr>
        <w:t xml:space="preserve"> </w:t>
      </w:r>
    </w:p>
    <w:p w:rsidR="00287D6F" w:rsidRDefault="00287D6F" w:rsidP="003323A6">
      <w:pPr>
        <w:spacing w:line="276" w:lineRule="auto"/>
        <w:jc w:val="both"/>
        <w:rPr>
          <w:rFonts w:cs="Arial"/>
          <w:color w:val="000000"/>
          <w:sz w:val="23"/>
          <w:szCs w:val="23"/>
          <w:lang w:val="es-CR"/>
        </w:rPr>
      </w:pPr>
      <w:r>
        <w:rPr>
          <w:rFonts w:cs="Arial"/>
          <w:noProof/>
          <w:color w:val="000000"/>
          <w:sz w:val="23"/>
          <w:szCs w:val="23"/>
          <w:lang w:val="es-ES" w:eastAsia="es-ES"/>
        </w:rPr>
        <w:lastRenderedPageBreak/>
        <w:drawing>
          <wp:inline distT="0" distB="0" distL="0" distR="0">
            <wp:extent cx="2987675" cy="4072255"/>
            <wp:effectExtent l="0" t="0" r="317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675" cy="4072255"/>
                    </a:xfrm>
                    <a:prstGeom prst="rect">
                      <a:avLst/>
                    </a:prstGeom>
                    <a:noFill/>
                    <a:ln>
                      <a:noFill/>
                    </a:ln>
                  </pic:spPr>
                </pic:pic>
              </a:graphicData>
            </a:graphic>
          </wp:inline>
        </w:drawing>
      </w:r>
    </w:p>
    <w:p w:rsidR="00287D6F" w:rsidRDefault="00287D6F" w:rsidP="003323A6">
      <w:pPr>
        <w:spacing w:line="276" w:lineRule="auto"/>
        <w:jc w:val="both"/>
        <w:rPr>
          <w:rFonts w:cs="Arial"/>
          <w:color w:val="000000"/>
          <w:sz w:val="23"/>
          <w:szCs w:val="23"/>
          <w:lang w:val="es-CR"/>
        </w:rPr>
      </w:pPr>
      <w:r>
        <w:rPr>
          <w:rFonts w:cs="Arial"/>
          <w:color w:val="000000"/>
          <w:sz w:val="23"/>
          <w:szCs w:val="23"/>
          <w:lang w:val="es-CR"/>
        </w:rPr>
        <w:t>Figura 10  pantalla borrador Menu inicial</w:t>
      </w:r>
    </w:p>
    <w:p w:rsidR="003323A6" w:rsidRPr="003323A6" w:rsidRDefault="003323A6" w:rsidP="003323A6">
      <w:pPr>
        <w:spacing w:line="276" w:lineRule="auto"/>
        <w:jc w:val="both"/>
        <w:rPr>
          <w:lang w:val="es-CR"/>
        </w:rPr>
      </w:pPr>
      <w:r w:rsidRPr="003323A6">
        <w:rPr>
          <w:rFonts w:cs="Arial"/>
          <w:color w:val="000000"/>
          <w:sz w:val="23"/>
          <w:szCs w:val="23"/>
          <w:lang w:val="es-CR"/>
        </w:rPr>
        <w:t>Para solicitar una cita se debe buscar un especialista, se accedera a la información de este, como el consultorio y un calendario en el que se puede ver las horas disponibles de cada dia. Cuando se encuentra un horario que cumpla con lo que el cliente necesita, este puede solicitar la cita.</w:t>
      </w:r>
      <w:r w:rsidR="001B0C3A">
        <w:rPr>
          <w:rFonts w:cs="Arial"/>
          <w:color w:val="000000"/>
          <w:sz w:val="23"/>
          <w:szCs w:val="23"/>
          <w:lang w:val="es-CR"/>
        </w:rPr>
        <w:t xml:space="preserve"> Figura 11</w:t>
      </w:r>
    </w:p>
    <w:p w:rsidR="001B0C3A" w:rsidRDefault="003323A6" w:rsidP="003323A6">
      <w:pPr>
        <w:spacing w:line="276" w:lineRule="auto"/>
        <w:jc w:val="both"/>
        <w:rPr>
          <w:rFonts w:cs="Arial"/>
          <w:color w:val="000000"/>
          <w:sz w:val="23"/>
          <w:szCs w:val="23"/>
          <w:lang w:val="es-CR"/>
        </w:rPr>
      </w:pPr>
      <w:r w:rsidRPr="003323A6">
        <w:rPr>
          <w:lang w:val="es-CR"/>
        </w:rPr>
        <w:lastRenderedPageBreak/>
        <w:br/>
      </w:r>
      <w:r w:rsidR="001B0C3A">
        <w:rPr>
          <w:rFonts w:cs="Arial"/>
          <w:noProof/>
          <w:color w:val="000000"/>
          <w:sz w:val="23"/>
          <w:szCs w:val="23"/>
          <w:lang w:val="es-ES" w:eastAsia="es-ES"/>
        </w:rPr>
        <w:drawing>
          <wp:inline distT="0" distB="0" distL="0" distR="0">
            <wp:extent cx="2913380" cy="4072255"/>
            <wp:effectExtent l="0" t="0" r="127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3380" cy="4072255"/>
                    </a:xfrm>
                    <a:prstGeom prst="rect">
                      <a:avLst/>
                    </a:prstGeom>
                    <a:noFill/>
                    <a:ln>
                      <a:noFill/>
                    </a:ln>
                  </pic:spPr>
                </pic:pic>
              </a:graphicData>
            </a:graphic>
          </wp:inline>
        </w:drawing>
      </w:r>
    </w:p>
    <w:p w:rsidR="001B0C3A" w:rsidRDefault="001B0C3A" w:rsidP="003323A6">
      <w:pPr>
        <w:spacing w:line="276" w:lineRule="auto"/>
        <w:jc w:val="both"/>
        <w:rPr>
          <w:rFonts w:cs="Arial"/>
          <w:color w:val="000000"/>
          <w:sz w:val="23"/>
          <w:szCs w:val="23"/>
          <w:lang w:val="es-CR"/>
        </w:rPr>
      </w:pPr>
      <w:r>
        <w:rPr>
          <w:rFonts w:cs="Arial"/>
          <w:color w:val="000000"/>
          <w:sz w:val="23"/>
          <w:szCs w:val="23"/>
          <w:lang w:val="es-CR"/>
        </w:rPr>
        <w:t>Figura11 Pantalla borrador solicitar cita</w:t>
      </w:r>
    </w:p>
    <w:p w:rsidR="003323A6" w:rsidRPr="003323A6" w:rsidRDefault="003323A6" w:rsidP="003323A6">
      <w:pPr>
        <w:spacing w:line="276" w:lineRule="auto"/>
        <w:jc w:val="both"/>
        <w:rPr>
          <w:lang w:val="es-CR"/>
        </w:rPr>
      </w:pPr>
      <w:r w:rsidRPr="003323A6">
        <w:rPr>
          <w:lang w:val="es-CR"/>
        </w:rPr>
        <w:br/>
      </w:r>
      <w:r w:rsidR="00F04699">
        <w:rPr>
          <w:rFonts w:cs="Arial"/>
          <w:color w:val="000000"/>
          <w:sz w:val="23"/>
          <w:szCs w:val="23"/>
          <w:lang w:val="es-CR"/>
        </w:rPr>
        <w:t>P</w:t>
      </w:r>
      <w:r w:rsidRPr="003323A6">
        <w:rPr>
          <w:rFonts w:cs="Arial"/>
          <w:color w:val="000000"/>
          <w:sz w:val="23"/>
          <w:szCs w:val="23"/>
          <w:lang w:val="es-CR"/>
        </w:rPr>
        <w:t>ara cancelar una cita simplemente se selecciona la cita y se confirma la cancelación.</w:t>
      </w:r>
    </w:p>
    <w:p w:rsidR="003323A6" w:rsidRPr="003323A6" w:rsidRDefault="003323A6" w:rsidP="00332485">
      <w:pPr>
        <w:pStyle w:val="Ttulo2"/>
        <w:rPr>
          <w:rFonts w:eastAsia="Times New Roman"/>
          <w:lang w:val="es-CR"/>
        </w:rPr>
      </w:pPr>
      <w:bookmarkStart w:id="13" w:name="_Toc383372122"/>
      <w:r w:rsidRPr="003323A6">
        <w:rPr>
          <w:rFonts w:eastAsia="Times New Roman"/>
          <w:lang w:val="es-CR"/>
        </w:rPr>
        <w:t>Aplicación Administrador</w:t>
      </w:r>
      <w:bookmarkEnd w:id="13"/>
    </w:p>
    <w:p w:rsidR="003323A6" w:rsidRPr="003323A6" w:rsidRDefault="003323A6" w:rsidP="003323A6">
      <w:pPr>
        <w:spacing w:line="276" w:lineRule="auto"/>
        <w:jc w:val="both"/>
        <w:rPr>
          <w:lang w:val="es-CR"/>
        </w:rPr>
      </w:pPr>
      <w:r w:rsidRPr="003323A6">
        <w:rPr>
          <w:rFonts w:cs="Arial"/>
          <w:color w:val="000000"/>
          <w:sz w:val="23"/>
          <w:szCs w:val="23"/>
          <w:lang w:val="es-CR"/>
        </w:rPr>
        <w:t>La aplicación Administrados contará con una pantalla inicial para autenticarse</w:t>
      </w:r>
      <w:r w:rsidR="00287D6F">
        <w:rPr>
          <w:rFonts w:cs="Arial"/>
          <w:color w:val="000000"/>
          <w:sz w:val="23"/>
          <w:szCs w:val="23"/>
          <w:lang w:val="es-CR"/>
        </w:rPr>
        <w:t xml:space="preserve"> similar a la de la figura 9</w:t>
      </w:r>
      <w:r w:rsidRPr="003323A6">
        <w:rPr>
          <w:rFonts w:cs="Arial"/>
          <w:color w:val="000000"/>
          <w:sz w:val="23"/>
          <w:szCs w:val="23"/>
          <w:lang w:val="es-CR"/>
        </w:rPr>
        <w:t>.</w:t>
      </w:r>
    </w:p>
    <w:p w:rsidR="003323A6" w:rsidRPr="003323A6" w:rsidRDefault="003323A6" w:rsidP="003323A6">
      <w:pPr>
        <w:spacing w:line="276" w:lineRule="auto"/>
        <w:jc w:val="both"/>
        <w:rPr>
          <w:lang w:val="es-CR"/>
        </w:rPr>
      </w:pPr>
      <w:r w:rsidRPr="003323A6">
        <w:rPr>
          <w:rFonts w:cs="Arial"/>
          <w:color w:val="000000"/>
          <w:sz w:val="23"/>
          <w:szCs w:val="23"/>
          <w:lang w:val="es-CR"/>
        </w:rPr>
        <w:t xml:space="preserve">Cuando se autentica se mostrara el </w:t>
      </w:r>
      <w:r w:rsidR="00332485" w:rsidRPr="003323A6">
        <w:rPr>
          <w:rFonts w:cs="Arial"/>
          <w:color w:val="000000"/>
          <w:sz w:val="23"/>
          <w:szCs w:val="23"/>
          <w:lang w:val="es-CR"/>
        </w:rPr>
        <w:t>menú</w:t>
      </w:r>
      <w:r w:rsidRPr="003323A6">
        <w:rPr>
          <w:rFonts w:cs="Arial"/>
          <w:color w:val="000000"/>
          <w:sz w:val="23"/>
          <w:szCs w:val="23"/>
          <w:lang w:val="es-CR"/>
        </w:rPr>
        <w:t xml:space="preserve"> en el cual hay diferentes opciones </w:t>
      </w:r>
      <w:r w:rsidR="001B0C3A">
        <w:rPr>
          <w:rFonts w:cs="Arial"/>
          <w:color w:val="000000"/>
          <w:sz w:val="23"/>
          <w:szCs w:val="23"/>
          <w:lang w:val="es-CR"/>
        </w:rPr>
        <w:t xml:space="preserve"> para acceder a funciones </w:t>
      </w:r>
      <w:r w:rsidRPr="003323A6">
        <w:rPr>
          <w:rFonts w:cs="Arial"/>
          <w:color w:val="000000"/>
          <w:sz w:val="23"/>
          <w:szCs w:val="23"/>
          <w:lang w:val="es-CR"/>
        </w:rPr>
        <w:t>como editar citas, cancelar citas, cambiar consultorio, editar las horas disponibles.</w:t>
      </w:r>
      <w:r w:rsidR="001B0C3A">
        <w:rPr>
          <w:rFonts w:cs="Arial"/>
          <w:color w:val="000000"/>
          <w:sz w:val="23"/>
          <w:szCs w:val="23"/>
          <w:lang w:val="es-CR"/>
        </w:rPr>
        <w:t xml:space="preserve"> Figura 12</w:t>
      </w:r>
    </w:p>
    <w:p w:rsidR="00242E47" w:rsidRDefault="00242E47" w:rsidP="00332485">
      <w:pPr>
        <w:pStyle w:val="Ttulo1"/>
        <w:rPr>
          <w:rFonts w:eastAsia="Times New Roman"/>
          <w:lang w:val="es-CR"/>
        </w:rPr>
      </w:pPr>
      <w:bookmarkStart w:id="14" w:name="_Toc383372123"/>
      <w:r>
        <w:rPr>
          <w:rFonts w:asciiTheme="minorHAnsi" w:eastAsiaTheme="minorHAnsi" w:hAnsiTheme="minorHAnsi" w:cs="Arial"/>
          <w:noProof/>
          <w:color w:val="000000"/>
          <w:sz w:val="23"/>
          <w:szCs w:val="23"/>
          <w:lang w:val="es-ES" w:eastAsia="es-ES"/>
        </w:rPr>
        <w:lastRenderedPageBreak/>
        <w:drawing>
          <wp:inline distT="0" distB="0" distL="0" distR="0">
            <wp:extent cx="2115148" cy="2886891"/>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0154" cy="2893724"/>
                    </a:xfrm>
                    <a:prstGeom prst="rect">
                      <a:avLst/>
                    </a:prstGeom>
                    <a:noFill/>
                    <a:ln>
                      <a:noFill/>
                    </a:ln>
                  </pic:spPr>
                </pic:pic>
              </a:graphicData>
            </a:graphic>
          </wp:inline>
        </w:drawing>
      </w:r>
      <w:bookmarkEnd w:id="14"/>
    </w:p>
    <w:p w:rsidR="00242E47" w:rsidRDefault="001B0C3A" w:rsidP="00242E47">
      <w:pPr>
        <w:rPr>
          <w:lang w:val="es-CR"/>
        </w:rPr>
      </w:pPr>
      <w:r>
        <w:rPr>
          <w:lang w:val="es-CR"/>
        </w:rPr>
        <w:t>Figura 12</w:t>
      </w:r>
      <w:r w:rsidR="00242E47">
        <w:rPr>
          <w:lang w:val="es-CR"/>
        </w:rPr>
        <w:t xml:space="preserve"> Pantalla inicio app administrativos</w:t>
      </w:r>
    </w:p>
    <w:p w:rsidR="00FE3071" w:rsidRDefault="00FE3071" w:rsidP="00FE3071">
      <w:pPr>
        <w:pStyle w:val="Ttulo2"/>
        <w:rPr>
          <w:lang w:val="es-CR"/>
        </w:rPr>
      </w:pPr>
      <w:r>
        <w:rPr>
          <w:lang w:val="es-CR"/>
        </w:rPr>
        <w:t>Aplicación Web</w:t>
      </w:r>
    </w:p>
    <w:p w:rsidR="00FE3071" w:rsidRDefault="00FE3071" w:rsidP="00242E47">
      <w:pPr>
        <w:rPr>
          <w:rFonts w:cs="Arial"/>
          <w:color w:val="000000"/>
          <w:sz w:val="23"/>
          <w:szCs w:val="23"/>
          <w:lang w:val="es-CR"/>
        </w:rPr>
      </w:pPr>
      <w:r w:rsidRPr="003323A6">
        <w:rPr>
          <w:rFonts w:cs="Arial"/>
          <w:color w:val="000000"/>
          <w:sz w:val="23"/>
          <w:szCs w:val="23"/>
          <w:lang w:val="es-CR"/>
        </w:rPr>
        <w:t xml:space="preserve">La aplicación Administrados contará con una pantalla inicial </w:t>
      </w:r>
      <w:r>
        <w:rPr>
          <w:rFonts w:cs="Arial"/>
          <w:color w:val="000000"/>
          <w:sz w:val="23"/>
          <w:szCs w:val="23"/>
          <w:lang w:val="es-CR"/>
        </w:rPr>
        <w:t>con pestañas para elegir el componente a modif</w:t>
      </w:r>
      <w:r>
        <w:rPr>
          <w:rFonts w:cs="Arial"/>
          <w:color w:val="000000"/>
          <w:sz w:val="23"/>
          <w:szCs w:val="23"/>
          <w:lang w:val="es-CR"/>
        </w:rPr>
        <w:t>icar, se muestra en la figura 13.</w:t>
      </w:r>
    </w:p>
    <w:p w:rsidR="00FE3071" w:rsidRDefault="00FE3071" w:rsidP="00242E47">
      <w:pPr>
        <w:rPr>
          <w:rFonts w:cs="Arial"/>
          <w:color w:val="000000"/>
          <w:sz w:val="23"/>
          <w:szCs w:val="23"/>
          <w:lang w:val="es-CR"/>
        </w:rPr>
      </w:pPr>
      <w:r>
        <w:rPr>
          <w:rFonts w:cs="Arial"/>
          <w:noProof/>
          <w:color w:val="000000"/>
          <w:sz w:val="23"/>
          <w:szCs w:val="23"/>
          <w:lang w:val="es-ES" w:eastAsia="es-ES"/>
        </w:rPr>
        <w:drawing>
          <wp:inline distT="0" distB="0" distL="0" distR="0">
            <wp:extent cx="3875327" cy="42715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Layou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6552" cy="4272904"/>
                    </a:xfrm>
                    <a:prstGeom prst="rect">
                      <a:avLst/>
                    </a:prstGeom>
                  </pic:spPr>
                </pic:pic>
              </a:graphicData>
            </a:graphic>
          </wp:inline>
        </w:drawing>
      </w:r>
    </w:p>
    <w:p w:rsidR="00FE3071" w:rsidRDefault="00FE3071" w:rsidP="00242E47">
      <w:pPr>
        <w:rPr>
          <w:rFonts w:cs="Arial"/>
          <w:color w:val="000000"/>
          <w:sz w:val="23"/>
          <w:szCs w:val="23"/>
          <w:lang w:val="es-CR"/>
        </w:rPr>
      </w:pPr>
      <w:r>
        <w:rPr>
          <w:rFonts w:cs="Arial"/>
          <w:color w:val="000000"/>
          <w:sz w:val="23"/>
          <w:szCs w:val="23"/>
          <w:lang w:val="es-CR"/>
        </w:rPr>
        <w:lastRenderedPageBreak/>
        <w:t>Figura13. Pantalla inicial</w:t>
      </w:r>
    </w:p>
    <w:p w:rsidR="00FE3071" w:rsidRDefault="00FE3071" w:rsidP="00242E47">
      <w:pPr>
        <w:rPr>
          <w:rFonts w:cs="Arial"/>
          <w:color w:val="000000"/>
          <w:sz w:val="23"/>
          <w:szCs w:val="23"/>
          <w:lang w:val="es-CR"/>
        </w:rPr>
      </w:pPr>
      <w:r>
        <w:rPr>
          <w:rFonts w:cs="Arial"/>
          <w:color w:val="000000"/>
          <w:sz w:val="23"/>
          <w:szCs w:val="23"/>
          <w:lang w:val="es-CR"/>
        </w:rPr>
        <w:t>Se pueden consultar las citas, usuarios, doctores, consultorios y clínicas por medio de la página, y filtrarse por medio de criterios ingresados en la barra buscar como se muestra en la figura 14.</w:t>
      </w:r>
    </w:p>
    <w:p w:rsidR="00FE3071" w:rsidRDefault="00FE3071" w:rsidP="00242E47">
      <w:pPr>
        <w:rPr>
          <w:rFonts w:cs="Arial"/>
          <w:color w:val="000000"/>
          <w:sz w:val="23"/>
          <w:szCs w:val="23"/>
          <w:lang w:val="es-CR"/>
        </w:rPr>
      </w:pPr>
      <w:bookmarkStart w:id="15" w:name="_GoBack"/>
      <w:r>
        <w:rPr>
          <w:rFonts w:cs="Arial"/>
          <w:noProof/>
          <w:color w:val="000000"/>
          <w:sz w:val="23"/>
          <w:szCs w:val="23"/>
          <w:lang w:val="es-ES" w:eastAsia="es-ES"/>
        </w:rPr>
        <w:drawing>
          <wp:inline distT="0" distB="0" distL="0" distR="0">
            <wp:extent cx="3448686" cy="380129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ultacit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2067" cy="3805018"/>
                    </a:xfrm>
                    <a:prstGeom prst="rect">
                      <a:avLst/>
                    </a:prstGeom>
                  </pic:spPr>
                </pic:pic>
              </a:graphicData>
            </a:graphic>
          </wp:inline>
        </w:drawing>
      </w:r>
      <w:bookmarkEnd w:id="15"/>
    </w:p>
    <w:p w:rsidR="00FE3071" w:rsidRDefault="00FE3071" w:rsidP="00242E47">
      <w:pPr>
        <w:rPr>
          <w:rFonts w:cs="Arial"/>
          <w:color w:val="000000"/>
          <w:sz w:val="23"/>
          <w:szCs w:val="23"/>
          <w:lang w:val="es-CR"/>
        </w:rPr>
      </w:pPr>
      <w:r>
        <w:rPr>
          <w:rFonts w:cs="Arial"/>
          <w:color w:val="000000"/>
          <w:sz w:val="23"/>
          <w:szCs w:val="23"/>
          <w:lang w:val="es-CR"/>
        </w:rPr>
        <w:t>Figura14. Pantalla de muestra de datos de la base</w:t>
      </w:r>
    </w:p>
    <w:p w:rsidR="00FE3071" w:rsidRDefault="00FE3071" w:rsidP="00242E47">
      <w:pPr>
        <w:rPr>
          <w:rFonts w:cs="Arial"/>
          <w:color w:val="000000"/>
          <w:sz w:val="23"/>
          <w:szCs w:val="23"/>
          <w:lang w:val="es-CR"/>
        </w:rPr>
      </w:pPr>
      <w:r>
        <w:rPr>
          <w:rFonts w:cs="Arial"/>
          <w:color w:val="000000"/>
          <w:sz w:val="23"/>
          <w:szCs w:val="23"/>
          <w:lang w:val="es-CR"/>
        </w:rPr>
        <w:t xml:space="preserve">Al realizar una cita, se elige de un calendario como se muestra en la figura15. </w:t>
      </w:r>
    </w:p>
    <w:p w:rsidR="00FE3071" w:rsidRDefault="00FE3071" w:rsidP="00242E47">
      <w:pPr>
        <w:rPr>
          <w:rFonts w:cs="Arial"/>
          <w:color w:val="000000"/>
          <w:sz w:val="23"/>
          <w:szCs w:val="23"/>
          <w:lang w:val="es-CR"/>
        </w:rPr>
      </w:pPr>
      <w:r>
        <w:rPr>
          <w:rFonts w:cs="Arial"/>
          <w:noProof/>
          <w:color w:val="000000"/>
          <w:sz w:val="23"/>
          <w:szCs w:val="23"/>
          <w:lang w:val="es-ES" w:eastAsia="es-ES"/>
        </w:rPr>
        <w:lastRenderedPageBreak/>
        <w:drawing>
          <wp:inline distT="0" distB="0" distL="0" distR="0">
            <wp:extent cx="5943600" cy="65512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enda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551295"/>
                    </a:xfrm>
                    <a:prstGeom prst="rect">
                      <a:avLst/>
                    </a:prstGeom>
                  </pic:spPr>
                </pic:pic>
              </a:graphicData>
            </a:graphic>
          </wp:inline>
        </w:drawing>
      </w:r>
    </w:p>
    <w:p w:rsidR="00242E47" w:rsidRPr="00FE3071" w:rsidRDefault="00FE3071" w:rsidP="00FE3071">
      <w:pPr>
        <w:rPr>
          <w:rFonts w:cs="Arial"/>
          <w:color w:val="000000"/>
          <w:sz w:val="23"/>
          <w:szCs w:val="23"/>
          <w:lang w:val="es-CR"/>
        </w:rPr>
      </w:pPr>
      <w:r>
        <w:rPr>
          <w:rFonts w:cs="Arial"/>
          <w:color w:val="000000"/>
          <w:sz w:val="23"/>
          <w:szCs w:val="23"/>
          <w:lang w:val="es-CR"/>
        </w:rPr>
        <w:t>Figura15</w:t>
      </w:r>
      <w:r>
        <w:rPr>
          <w:rFonts w:cs="Arial"/>
          <w:color w:val="000000"/>
          <w:sz w:val="23"/>
          <w:szCs w:val="23"/>
          <w:lang w:val="es-CR"/>
        </w:rPr>
        <w:t xml:space="preserve">. Pantalla </w:t>
      </w:r>
      <w:r>
        <w:rPr>
          <w:rFonts w:cs="Arial"/>
          <w:color w:val="000000"/>
          <w:sz w:val="23"/>
          <w:szCs w:val="23"/>
          <w:lang w:val="es-CR"/>
        </w:rPr>
        <w:t>de elección de fecha de cita</w:t>
      </w:r>
    </w:p>
    <w:p w:rsidR="003323A6" w:rsidRPr="003323A6" w:rsidRDefault="003323A6" w:rsidP="00332485">
      <w:pPr>
        <w:pStyle w:val="Ttulo1"/>
        <w:rPr>
          <w:rFonts w:eastAsia="Times New Roman"/>
          <w:lang w:val="es-CR"/>
        </w:rPr>
      </w:pPr>
      <w:bookmarkStart w:id="16" w:name="_Toc383372124"/>
      <w:r w:rsidRPr="003323A6">
        <w:rPr>
          <w:rFonts w:eastAsia="Times New Roman"/>
          <w:lang w:val="es-CR"/>
        </w:rPr>
        <w:t>Interacción con sistemas externos</w:t>
      </w:r>
      <w:bookmarkEnd w:id="16"/>
    </w:p>
    <w:p w:rsidR="003323A6" w:rsidRPr="00116628" w:rsidRDefault="00332485" w:rsidP="00116628">
      <w:pPr>
        <w:pStyle w:val="Prrafodelista"/>
        <w:numPr>
          <w:ilvl w:val="0"/>
          <w:numId w:val="4"/>
        </w:numPr>
        <w:spacing w:line="276" w:lineRule="auto"/>
        <w:jc w:val="both"/>
        <w:rPr>
          <w:rFonts w:cs="Arial"/>
          <w:color w:val="000000"/>
          <w:sz w:val="23"/>
          <w:szCs w:val="23"/>
          <w:lang w:val="es-CR"/>
        </w:rPr>
      </w:pPr>
      <w:r>
        <w:rPr>
          <w:rFonts w:cs="Arial"/>
          <w:color w:val="000000"/>
          <w:sz w:val="23"/>
          <w:szCs w:val="23"/>
          <w:lang w:val="es-CR"/>
        </w:rPr>
        <w:t>Google M</w:t>
      </w:r>
      <w:r w:rsidR="003323A6" w:rsidRPr="00116628">
        <w:rPr>
          <w:rFonts w:cs="Arial"/>
          <w:color w:val="000000"/>
          <w:sz w:val="23"/>
          <w:szCs w:val="23"/>
          <w:lang w:val="es-CR"/>
        </w:rPr>
        <w:t>aps: Se utilizará para buscar los consultorios cercanos y además enviar una notificación si el usuario se encuentra lejos del consultorio y tiene una cita en este.</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t>Facebook: Se utilizara para ingresar la cuenta del usuario y además, enviar mensaje si una cita se cancela.</w:t>
      </w:r>
    </w:p>
    <w:p w:rsidR="003323A6" w:rsidRPr="00116628" w:rsidRDefault="003323A6" w:rsidP="00116628">
      <w:pPr>
        <w:pStyle w:val="Prrafodelista"/>
        <w:numPr>
          <w:ilvl w:val="0"/>
          <w:numId w:val="4"/>
        </w:numPr>
        <w:spacing w:line="276" w:lineRule="auto"/>
        <w:jc w:val="both"/>
        <w:rPr>
          <w:rFonts w:cs="Arial"/>
          <w:color w:val="000000"/>
          <w:sz w:val="23"/>
          <w:szCs w:val="23"/>
          <w:lang w:val="es-CR"/>
        </w:rPr>
      </w:pPr>
      <w:r w:rsidRPr="00116628">
        <w:rPr>
          <w:rFonts w:cs="Arial"/>
          <w:color w:val="000000"/>
          <w:sz w:val="23"/>
          <w:szCs w:val="23"/>
          <w:lang w:val="es-CR"/>
        </w:rPr>
        <w:lastRenderedPageBreak/>
        <w:t>Servidor: donde se encuentra la base de datos con la información de doctores, citas, consultorios, horas disponibles, etc.</w:t>
      </w:r>
    </w:p>
    <w:p w:rsidR="00E34713" w:rsidRPr="003323A6" w:rsidRDefault="003323A6" w:rsidP="003323A6">
      <w:pPr>
        <w:spacing w:line="276" w:lineRule="auto"/>
        <w:jc w:val="both"/>
        <w:rPr>
          <w:lang w:val="es-CR"/>
        </w:rPr>
      </w:pPr>
      <w:r w:rsidRPr="003323A6">
        <w:rPr>
          <w:lang w:val="es-CR"/>
        </w:rPr>
        <w:br/>
      </w:r>
      <w:r w:rsidR="004C0439" w:rsidRPr="003323A6">
        <w:rPr>
          <w:lang w:val="es-CR"/>
        </w:rPr>
        <w:tab/>
      </w:r>
    </w:p>
    <w:sectPr w:rsidR="00E34713" w:rsidRPr="00332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50" w:rsidRDefault="00B32A50" w:rsidP="00FB4269">
      <w:pPr>
        <w:spacing w:after="0" w:line="240" w:lineRule="auto"/>
      </w:pPr>
      <w:r>
        <w:separator/>
      </w:r>
    </w:p>
  </w:endnote>
  <w:endnote w:type="continuationSeparator" w:id="0">
    <w:p w:rsidR="00B32A50" w:rsidRDefault="00B32A50" w:rsidP="00FB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50" w:rsidRDefault="00B32A50" w:rsidP="00FB4269">
      <w:pPr>
        <w:spacing w:after="0" w:line="240" w:lineRule="auto"/>
      </w:pPr>
      <w:r>
        <w:separator/>
      </w:r>
    </w:p>
  </w:footnote>
  <w:footnote w:type="continuationSeparator" w:id="0">
    <w:p w:rsidR="00B32A50" w:rsidRDefault="00B32A50" w:rsidP="00FB42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F5D"/>
    <w:multiLevelType w:val="hybridMultilevel"/>
    <w:tmpl w:val="029A34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0B5746B"/>
    <w:multiLevelType w:val="hybridMultilevel"/>
    <w:tmpl w:val="1EB2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E7944"/>
    <w:multiLevelType w:val="hybridMultilevel"/>
    <w:tmpl w:val="D4A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26E4B"/>
    <w:multiLevelType w:val="multilevel"/>
    <w:tmpl w:val="DF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4723F"/>
    <w:multiLevelType w:val="hybridMultilevel"/>
    <w:tmpl w:val="980815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DC04A6F"/>
    <w:multiLevelType w:val="hybridMultilevel"/>
    <w:tmpl w:val="75B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A5"/>
    <w:rsid w:val="00014C50"/>
    <w:rsid w:val="00057EDA"/>
    <w:rsid w:val="00071496"/>
    <w:rsid w:val="00084D07"/>
    <w:rsid w:val="000F56F0"/>
    <w:rsid w:val="00116628"/>
    <w:rsid w:val="001256B6"/>
    <w:rsid w:val="00132C7B"/>
    <w:rsid w:val="00145961"/>
    <w:rsid w:val="00151710"/>
    <w:rsid w:val="00197EA5"/>
    <w:rsid w:val="001B0C3A"/>
    <w:rsid w:val="00242E47"/>
    <w:rsid w:val="00263B80"/>
    <w:rsid w:val="00287D6F"/>
    <w:rsid w:val="002F4A69"/>
    <w:rsid w:val="0030048C"/>
    <w:rsid w:val="0031466C"/>
    <w:rsid w:val="00315AC7"/>
    <w:rsid w:val="00327AB7"/>
    <w:rsid w:val="003323A6"/>
    <w:rsid w:val="00332485"/>
    <w:rsid w:val="0039576B"/>
    <w:rsid w:val="003F1838"/>
    <w:rsid w:val="00476E9E"/>
    <w:rsid w:val="00480DF1"/>
    <w:rsid w:val="004907FE"/>
    <w:rsid w:val="004C0439"/>
    <w:rsid w:val="00522176"/>
    <w:rsid w:val="005A1C92"/>
    <w:rsid w:val="005B3F99"/>
    <w:rsid w:val="005B4706"/>
    <w:rsid w:val="005C1845"/>
    <w:rsid w:val="005F2022"/>
    <w:rsid w:val="006043EE"/>
    <w:rsid w:val="00623D2F"/>
    <w:rsid w:val="00630F3F"/>
    <w:rsid w:val="0064626A"/>
    <w:rsid w:val="00665B17"/>
    <w:rsid w:val="006E1440"/>
    <w:rsid w:val="00720EC6"/>
    <w:rsid w:val="007A1F10"/>
    <w:rsid w:val="007B29F5"/>
    <w:rsid w:val="007C35AE"/>
    <w:rsid w:val="007E2C2F"/>
    <w:rsid w:val="007F06B4"/>
    <w:rsid w:val="008143B3"/>
    <w:rsid w:val="00850187"/>
    <w:rsid w:val="00885686"/>
    <w:rsid w:val="008F28F0"/>
    <w:rsid w:val="008F73F1"/>
    <w:rsid w:val="009050A8"/>
    <w:rsid w:val="009062D0"/>
    <w:rsid w:val="009672C2"/>
    <w:rsid w:val="009A161D"/>
    <w:rsid w:val="009D533B"/>
    <w:rsid w:val="00A02187"/>
    <w:rsid w:val="00A3626C"/>
    <w:rsid w:val="00A3670E"/>
    <w:rsid w:val="00AA31DD"/>
    <w:rsid w:val="00AA6FF9"/>
    <w:rsid w:val="00AE1045"/>
    <w:rsid w:val="00B15CC1"/>
    <w:rsid w:val="00B32A50"/>
    <w:rsid w:val="00B70485"/>
    <w:rsid w:val="00C203EA"/>
    <w:rsid w:val="00C22ECD"/>
    <w:rsid w:val="00C42729"/>
    <w:rsid w:val="00C503DD"/>
    <w:rsid w:val="00C82C18"/>
    <w:rsid w:val="00D1305E"/>
    <w:rsid w:val="00D22C87"/>
    <w:rsid w:val="00D300A8"/>
    <w:rsid w:val="00D36270"/>
    <w:rsid w:val="00D6689A"/>
    <w:rsid w:val="00D833C1"/>
    <w:rsid w:val="00DF247C"/>
    <w:rsid w:val="00DF2BCC"/>
    <w:rsid w:val="00DF5D79"/>
    <w:rsid w:val="00E34713"/>
    <w:rsid w:val="00EA2008"/>
    <w:rsid w:val="00EC16BA"/>
    <w:rsid w:val="00EF5F28"/>
    <w:rsid w:val="00F03341"/>
    <w:rsid w:val="00F04699"/>
    <w:rsid w:val="00F5450D"/>
    <w:rsid w:val="00F823D6"/>
    <w:rsid w:val="00F92A15"/>
    <w:rsid w:val="00FB4269"/>
    <w:rsid w:val="00FC3A29"/>
    <w:rsid w:val="00FE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EF117-E4F1-4EF3-A7C3-8EA882FE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EA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EA5"/>
    <w:rPr>
      <w:rFonts w:asciiTheme="majorHAnsi" w:eastAsiaTheme="majorEastAsia" w:hAnsiTheme="majorHAnsi" w:cstheme="majorBidi"/>
      <w:color w:val="2E74B5" w:themeColor="accent1" w:themeShade="BF"/>
      <w:sz w:val="26"/>
      <w:szCs w:val="26"/>
    </w:rPr>
  </w:style>
  <w:style w:type="paragraph" w:styleId="Puesto">
    <w:name w:val="Title"/>
    <w:basedOn w:val="Normal"/>
    <w:link w:val="PuestoCar"/>
    <w:qFormat/>
    <w:rsid w:val="00197EA5"/>
    <w:pPr>
      <w:spacing w:before="180" w:after="120" w:line="240" w:lineRule="auto"/>
      <w:jc w:val="center"/>
    </w:pPr>
    <w:rPr>
      <w:rFonts w:ascii="Times New Roman" w:eastAsia="Times New Roman" w:hAnsi="Times New Roman" w:cs="Times New Roman"/>
      <w:b/>
      <w:bCs/>
      <w:caps/>
      <w:sz w:val="36"/>
      <w:szCs w:val="24"/>
    </w:rPr>
  </w:style>
  <w:style w:type="character" w:customStyle="1" w:styleId="PuestoCar">
    <w:name w:val="Puesto Car"/>
    <w:basedOn w:val="Fuentedeprrafopredeter"/>
    <w:link w:val="Puesto"/>
    <w:rsid w:val="00197EA5"/>
    <w:rPr>
      <w:rFonts w:ascii="Times New Roman" w:eastAsia="Times New Roman" w:hAnsi="Times New Roman" w:cs="Times New Roman"/>
      <w:b/>
      <w:bCs/>
      <w:caps/>
      <w:sz w:val="36"/>
      <w:szCs w:val="24"/>
    </w:rPr>
  </w:style>
  <w:style w:type="paragraph" w:customStyle="1" w:styleId="TitleCover">
    <w:name w:val="Title Cover"/>
    <w:basedOn w:val="Normal"/>
    <w:next w:val="Normal"/>
    <w:rsid w:val="00197EA5"/>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styleId="Prrafodelista">
    <w:name w:val="List Paragraph"/>
    <w:basedOn w:val="Normal"/>
    <w:uiPriority w:val="34"/>
    <w:qFormat/>
    <w:rsid w:val="005B3F99"/>
    <w:pPr>
      <w:ind w:left="720"/>
      <w:contextualSpacing/>
    </w:pPr>
  </w:style>
  <w:style w:type="paragraph" w:styleId="Textodeglobo">
    <w:name w:val="Balloon Text"/>
    <w:basedOn w:val="Normal"/>
    <w:link w:val="TextodegloboCar"/>
    <w:uiPriority w:val="99"/>
    <w:semiHidden/>
    <w:unhideWhenUsed/>
    <w:rsid w:val="007C35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5AE"/>
    <w:rPr>
      <w:rFonts w:ascii="Tahoma" w:hAnsi="Tahoma" w:cs="Tahoma"/>
      <w:sz w:val="16"/>
      <w:szCs w:val="16"/>
    </w:rPr>
  </w:style>
  <w:style w:type="paragraph" w:styleId="Encabezado">
    <w:name w:val="header"/>
    <w:basedOn w:val="Normal"/>
    <w:link w:val="EncabezadoCar"/>
    <w:uiPriority w:val="99"/>
    <w:unhideWhenUsed/>
    <w:rsid w:val="00FB42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4269"/>
  </w:style>
  <w:style w:type="paragraph" w:styleId="Piedepgina">
    <w:name w:val="footer"/>
    <w:basedOn w:val="Normal"/>
    <w:link w:val="PiedepginaCar"/>
    <w:uiPriority w:val="99"/>
    <w:unhideWhenUsed/>
    <w:rsid w:val="00FB42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4269"/>
  </w:style>
  <w:style w:type="paragraph" w:styleId="TtulodeTDC">
    <w:name w:val="TOC Heading"/>
    <w:basedOn w:val="Ttulo1"/>
    <w:next w:val="Normal"/>
    <w:uiPriority w:val="39"/>
    <w:unhideWhenUsed/>
    <w:qFormat/>
    <w:rsid w:val="00FB4269"/>
    <w:pPr>
      <w:outlineLvl w:val="9"/>
    </w:pPr>
  </w:style>
  <w:style w:type="paragraph" w:styleId="TDC1">
    <w:name w:val="toc 1"/>
    <w:basedOn w:val="Normal"/>
    <w:next w:val="Normal"/>
    <w:autoRedefine/>
    <w:uiPriority w:val="39"/>
    <w:unhideWhenUsed/>
    <w:rsid w:val="00FB4269"/>
    <w:pPr>
      <w:spacing w:after="100"/>
    </w:pPr>
  </w:style>
  <w:style w:type="paragraph" w:styleId="TDC2">
    <w:name w:val="toc 2"/>
    <w:basedOn w:val="Normal"/>
    <w:next w:val="Normal"/>
    <w:autoRedefine/>
    <w:uiPriority w:val="39"/>
    <w:unhideWhenUsed/>
    <w:rsid w:val="00FB4269"/>
    <w:pPr>
      <w:spacing w:after="100"/>
      <w:ind w:left="220"/>
    </w:pPr>
  </w:style>
  <w:style w:type="character" w:styleId="Hipervnculo">
    <w:name w:val="Hyperlink"/>
    <w:basedOn w:val="Fuentedeprrafopredeter"/>
    <w:uiPriority w:val="99"/>
    <w:unhideWhenUsed/>
    <w:rsid w:val="00FB42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624">
      <w:bodyDiv w:val="1"/>
      <w:marLeft w:val="0"/>
      <w:marRight w:val="0"/>
      <w:marTop w:val="0"/>
      <w:marBottom w:val="0"/>
      <w:divBdr>
        <w:top w:val="none" w:sz="0" w:space="0" w:color="auto"/>
        <w:left w:val="none" w:sz="0" w:space="0" w:color="auto"/>
        <w:bottom w:val="none" w:sz="0" w:space="0" w:color="auto"/>
        <w:right w:val="none" w:sz="0" w:space="0" w:color="auto"/>
      </w:divBdr>
    </w:div>
    <w:div w:id="990059845">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55BD-EDED-473E-B1A9-6D3B6DA0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1714</Words>
  <Characters>9432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Bolanos Murillo, Alejandra</dc:creator>
  <cp:keywords/>
  <dc:description/>
  <cp:lastModifiedBy>Alejandra BM</cp:lastModifiedBy>
  <cp:revision>11</cp:revision>
  <cp:lastPrinted>2014-03-24T03:08:00Z</cp:lastPrinted>
  <dcterms:created xsi:type="dcterms:W3CDTF">2014-03-31T14:18:00Z</dcterms:created>
  <dcterms:modified xsi:type="dcterms:W3CDTF">2014-04-07T04:24:00Z</dcterms:modified>
</cp:coreProperties>
</file>